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82" w:rsidRDefault="00AB5482" w:rsidP="00AB5482">
      <w:pPr>
        <w:rPr>
          <w:b/>
        </w:rPr>
      </w:pPr>
      <w:r>
        <w:rPr>
          <w:b/>
        </w:rPr>
        <w:t>Triggers and Indexes</w:t>
      </w:r>
    </w:p>
    <w:p w:rsidR="00AB5482" w:rsidRPr="00B44284" w:rsidRDefault="00AB5482" w:rsidP="00AB5482">
      <w:pPr>
        <w:rPr>
          <w:b/>
        </w:rPr>
      </w:pPr>
      <w:r w:rsidRPr="00B44284">
        <w:rPr>
          <w:b/>
        </w:rPr>
        <w:t>Level 1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Consider an EMPLOYEE table with a Trigger (SampleTrgr_1) on DELETE operation.  Will the trigger be activated on TRUNCATE and DROP operation?</w:t>
      </w:r>
    </w:p>
    <w:p w:rsidR="00AB5482" w:rsidRPr="00602DA1" w:rsidRDefault="00AB5482" w:rsidP="00AB5482">
      <w:pPr>
        <w:pStyle w:val="ListParagraph"/>
        <w:numPr>
          <w:ilvl w:val="0"/>
          <w:numId w:val="1"/>
        </w:numPr>
      </w:pPr>
      <w:r w:rsidRPr="00951EDC">
        <w:rPr>
          <w:bCs/>
        </w:rPr>
        <w:t xml:space="preserve">What are the two </w:t>
      </w:r>
      <w:del w:id="0" w:author="326789" w:date="2012-07-26T17:48:00Z">
        <w:r w:rsidRPr="00951EDC" w:rsidDel="00182B40">
          <w:rPr>
            <w:bCs/>
          </w:rPr>
          <w:delText xml:space="preserve">types </w:delText>
        </w:r>
      </w:del>
      <w:ins w:id="1" w:author="326789" w:date="2012-07-26T17:48:00Z">
        <w:r w:rsidR="00182B40">
          <w:rPr>
            <w:bCs/>
          </w:rPr>
          <w:t>modes</w:t>
        </w:r>
        <w:r w:rsidR="00182B40" w:rsidRPr="00951EDC">
          <w:rPr>
            <w:bCs/>
          </w:rPr>
          <w:t xml:space="preserve"> </w:t>
        </w:r>
      </w:ins>
      <w:r w:rsidRPr="00951EDC">
        <w:rPr>
          <w:bCs/>
        </w:rPr>
        <w:t xml:space="preserve">of </w:t>
      </w:r>
      <w:proofErr w:type="spellStart"/>
      <w:ins w:id="2" w:author="326789" w:date="2012-07-26T17:48:00Z">
        <w:r w:rsidR="00182B40">
          <w:rPr>
            <w:bCs/>
          </w:rPr>
          <w:t>DML</w:t>
        </w:r>
      </w:ins>
      <w:r w:rsidRPr="00951EDC">
        <w:rPr>
          <w:bCs/>
        </w:rPr>
        <w:t>Triggers</w:t>
      </w:r>
      <w:proofErr w:type="spellEnd"/>
      <w:r w:rsidRPr="00951EDC">
        <w:rPr>
          <w:bCs/>
        </w:rPr>
        <w:t xml:space="preserve"> in SQL Server</w:t>
      </w:r>
      <w:r>
        <w:rPr>
          <w:bCs/>
        </w:rPr>
        <w:t>?</w:t>
      </w:r>
    </w:p>
    <w:p w:rsidR="00AB5482" w:rsidRPr="00602DA1" w:rsidRDefault="00AB5482" w:rsidP="00AB5482">
      <w:pPr>
        <w:pStyle w:val="ListParagraph"/>
        <w:numPr>
          <w:ilvl w:val="0"/>
          <w:numId w:val="1"/>
        </w:numPr>
      </w:pPr>
      <w:r>
        <w:rPr>
          <w:bCs/>
        </w:rPr>
        <w:t xml:space="preserve">Is it possible to create a </w:t>
      </w:r>
      <w:r w:rsidR="00643B1A">
        <w:rPr>
          <w:bCs/>
        </w:rPr>
        <w:t>trigger (</w:t>
      </w:r>
      <w:r>
        <w:rPr>
          <w:bCs/>
        </w:rPr>
        <w:t>any type of trigger) on a temporary table?</w:t>
      </w:r>
    </w:p>
    <w:p w:rsidR="00AB5482" w:rsidRPr="0032561E" w:rsidRDefault="00AB5482" w:rsidP="00AB5482">
      <w:pPr>
        <w:pStyle w:val="ListParagraph"/>
        <w:numPr>
          <w:ilvl w:val="0"/>
          <w:numId w:val="1"/>
        </w:numPr>
      </w:pPr>
      <w:r>
        <w:rPr>
          <w:bCs/>
        </w:rPr>
        <w:t>What is the major difference between SP and triggers?</w:t>
      </w:r>
      <w:ins w:id="3" w:author="326789" w:date="2012-07-26T17:48:00Z">
        <w:r w:rsidR="00182B40">
          <w:rPr>
            <w:bCs/>
          </w:rPr>
          <w:t>(Repeated)</w:t>
        </w:r>
      </w:ins>
    </w:p>
    <w:p w:rsidR="00AB5482" w:rsidRPr="00437B01" w:rsidDel="00182B40" w:rsidRDefault="00AB5482" w:rsidP="00AB5482">
      <w:pPr>
        <w:pStyle w:val="ListParagraph"/>
        <w:numPr>
          <w:ilvl w:val="0"/>
          <w:numId w:val="1"/>
        </w:numPr>
        <w:rPr>
          <w:del w:id="4" w:author="326789" w:date="2012-07-26T17:49:00Z"/>
        </w:rPr>
      </w:pPr>
      <w:del w:id="5" w:author="326789" w:date="2012-07-26T17:49:00Z">
        <w:r w:rsidDel="00182B40">
          <w:rPr>
            <w:bCs/>
          </w:rPr>
          <w:delText xml:space="preserve">How many triggers can be created </w:delText>
        </w:r>
      </w:del>
      <w:del w:id="6" w:author="326789" w:date="2012-07-26T17:48:00Z">
        <w:r w:rsidDel="00182B40">
          <w:rPr>
            <w:bCs/>
          </w:rPr>
          <w:delText xml:space="preserve">in </w:delText>
        </w:r>
      </w:del>
      <w:del w:id="7" w:author="326789" w:date="2012-07-26T17:49:00Z">
        <w:r w:rsidDel="00182B40">
          <w:rPr>
            <w:bCs/>
          </w:rPr>
          <w:delText>a table?</w:delText>
        </w:r>
      </w:del>
    </w:p>
    <w:p w:rsidR="00AB5482" w:rsidRPr="00E9627F" w:rsidRDefault="00AB5482" w:rsidP="00AB5482">
      <w:pPr>
        <w:pStyle w:val="ListParagraph"/>
        <w:numPr>
          <w:ilvl w:val="0"/>
          <w:numId w:val="1"/>
        </w:numPr>
      </w:pPr>
      <w:r>
        <w:rPr>
          <w:bCs/>
        </w:rPr>
        <w:t>Different types of Indexes that can be created on a table.</w:t>
      </w:r>
    </w:p>
    <w:p w:rsidR="00AB5482" w:rsidRPr="000A7092" w:rsidRDefault="00AB5482" w:rsidP="00AB5482">
      <w:pPr>
        <w:pStyle w:val="ListParagraph"/>
        <w:numPr>
          <w:ilvl w:val="0"/>
          <w:numId w:val="1"/>
        </w:numPr>
      </w:pPr>
      <w:r>
        <w:rPr>
          <w:bCs/>
        </w:rPr>
        <w:t>How many clustered and non clustered index can a ta</w:t>
      </w:r>
      <w:ins w:id="8" w:author="326789" w:date="2012-07-26T17:50:00Z">
        <w:r w:rsidR="00182B40">
          <w:rPr>
            <w:bCs/>
          </w:rPr>
          <w:t>b</w:t>
        </w:r>
      </w:ins>
      <w:r>
        <w:rPr>
          <w:bCs/>
        </w:rPr>
        <w:t>le hold</w:t>
      </w:r>
      <w:ins w:id="9" w:author="326789" w:date="2012-07-26T17:50:00Z">
        <w:r w:rsidR="00182B40">
          <w:rPr>
            <w:bCs/>
          </w:rPr>
          <w:t xml:space="preserve"> in 2005</w:t>
        </w:r>
      </w:ins>
      <w:r>
        <w:rPr>
          <w:bCs/>
        </w:rPr>
        <w:t>?</w:t>
      </w:r>
    </w:p>
    <w:p w:rsidR="00AB5482" w:rsidRPr="00B26586" w:rsidRDefault="00AB5482" w:rsidP="00AB5482">
      <w:pPr>
        <w:pStyle w:val="ListParagraph"/>
        <w:numPr>
          <w:ilvl w:val="0"/>
          <w:numId w:val="1"/>
        </w:numPr>
      </w:pPr>
      <w:r>
        <w:rPr>
          <w:bCs/>
        </w:rPr>
        <w:t xml:space="preserve">Why a table can have only one clustered </w:t>
      </w:r>
      <w:del w:id="10" w:author="326789" w:date="2012-07-26T17:50:00Z">
        <w:r w:rsidDel="00182B40">
          <w:rPr>
            <w:bCs/>
          </w:rPr>
          <w:delText>table</w:delText>
        </w:r>
      </w:del>
      <w:ins w:id="11" w:author="326789" w:date="2012-07-26T17:50:00Z">
        <w:r w:rsidR="00182B40">
          <w:rPr>
            <w:bCs/>
          </w:rPr>
          <w:t>index</w:t>
        </w:r>
      </w:ins>
      <w:r>
        <w:rPr>
          <w:bCs/>
        </w:rPr>
        <w:t>?</w:t>
      </w:r>
    </w:p>
    <w:p w:rsidR="00AB5482" w:rsidRPr="00951EDC" w:rsidRDefault="00AB5482" w:rsidP="00AB5482">
      <w:pPr>
        <w:pStyle w:val="ListParagraph"/>
        <w:numPr>
          <w:ilvl w:val="0"/>
          <w:numId w:val="1"/>
        </w:numPr>
      </w:pPr>
      <w:r>
        <w:rPr>
          <w:bCs/>
        </w:rPr>
        <w:t>How many columns can be included in a single index?</w:t>
      </w:r>
      <w:ins w:id="12" w:author="326789" w:date="2012-07-26T17:50:00Z">
        <w:r w:rsidR="00182B40">
          <w:rPr>
            <w:bCs/>
          </w:rPr>
          <w:t xml:space="preserve"> ()</w:t>
        </w:r>
      </w:ins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What index does a Primary Key create</w:t>
      </w:r>
      <w:ins w:id="13" w:author="326789" w:date="2012-07-26T17:51:00Z">
        <w:r w:rsidR="00182B40">
          <w:t xml:space="preserve"> by default</w:t>
        </w:r>
      </w:ins>
      <w:r>
        <w:t>?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Can an index be created on a view?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When a table is dropped/deleted/truncated will the indexes available on the table be dropped?</w:t>
      </w:r>
      <w:ins w:id="14" w:author="326789" w:date="2012-07-26T17:51:00Z">
        <w:r w:rsidR="00182B40">
          <w:t>(Answer for each operation)</w:t>
        </w:r>
      </w:ins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Do index affect the performance of INSERT/UPDATE/DELETE? Justify.</w:t>
      </w:r>
      <w:ins w:id="15" w:author="326789" w:date="2012-07-26T17:52:00Z">
        <w:r w:rsidR="00182B40">
          <w:t xml:space="preserve"> ()</w:t>
        </w:r>
      </w:ins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t>What is the difference between sorting and clustered index?</w:t>
      </w:r>
      <w:ins w:id="16" w:author="326789" w:date="2012-07-26T17:52:00Z">
        <w:r w:rsidR="00182B40">
          <w:rPr>
            <w:color w:val="FF0000"/>
          </w:rPr>
          <w:t xml:space="preserve"> (eliminate)</w:t>
        </w:r>
      </w:ins>
    </w:p>
    <w:p w:rsidR="00AB5482" w:rsidRPr="00F22094" w:rsidRDefault="00AB5482" w:rsidP="00AB5482">
      <w:pPr>
        <w:pStyle w:val="ListParagraph"/>
      </w:pPr>
    </w:p>
    <w:p w:rsidR="00AB5482" w:rsidRDefault="00AB5482" w:rsidP="00AB5482">
      <w:pPr>
        <w:pStyle w:val="ListParagraph"/>
      </w:pPr>
    </w:p>
    <w:p w:rsidR="00AB5482" w:rsidRPr="00B44284" w:rsidRDefault="00AB5482" w:rsidP="00AB5482">
      <w:pPr>
        <w:rPr>
          <w:b/>
        </w:rPr>
      </w:pPr>
      <w:r w:rsidRPr="00B44284">
        <w:rPr>
          <w:b/>
        </w:rPr>
        <w:t>Level 2</w:t>
      </w:r>
    </w:p>
    <w:p w:rsidR="00AB5482" w:rsidRDefault="00AB5482" w:rsidP="00AB5482">
      <w:pPr>
        <w:pStyle w:val="ListParagraph"/>
      </w:pP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Is it possible to add a WHERE clause to an Index in SQL Server 2008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What is an Index Tuning Wizard?</w:t>
      </w:r>
      <w:ins w:id="17" w:author="326789" w:date="2012-07-26T17:53:00Z">
        <w:r w:rsidR="00182B40">
          <w:t xml:space="preserve"> DTA</w:t>
        </w:r>
      </w:ins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t>What is the difference between OUTPUT clause and TRI</w:t>
      </w:r>
      <w:bookmarkStart w:id="18" w:name="_GoBack"/>
      <w:bookmarkEnd w:id="18"/>
      <w:r w:rsidRPr="00643B1A">
        <w:rPr>
          <w:color w:val="FF0000"/>
        </w:rPr>
        <w:t>GGERS?</w:t>
      </w:r>
      <w:ins w:id="19" w:author="326789" w:date="2012-07-26T17:53:00Z">
        <w:r w:rsidR="00182B40">
          <w:rPr>
            <w:color w:val="FF0000"/>
          </w:rPr>
          <w:t xml:space="preserve"> </w:t>
        </w:r>
      </w:ins>
      <w:ins w:id="20" w:author="326789" w:date="2012-07-26T17:55:00Z">
        <w:r w:rsidR="00182B40">
          <w:rPr>
            <w:color w:val="FF0000"/>
          </w:rPr>
          <w:t xml:space="preserve"> (Reframe)</w:t>
        </w:r>
      </w:ins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What are included columns in index?</w:t>
      </w:r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t>What are the main benefits of adding non</w:t>
      </w:r>
      <w:ins w:id="21" w:author="326789" w:date="2012-07-26T17:56:00Z">
        <w:r w:rsidR="00182B40">
          <w:rPr>
            <w:color w:val="FF0000"/>
          </w:rPr>
          <w:t>-</w:t>
        </w:r>
      </w:ins>
      <w:r w:rsidRPr="00643B1A">
        <w:rPr>
          <w:color w:val="FF0000"/>
        </w:rPr>
        <w:t>key columns in an index?</w:t>
      </w:r>
      <w:r w:rsidR="00006363">
        <w:rPr>
          <w:color w:val="FF0000"/>
        </w:rPr>
        <w:t>(Benefits of Included columns)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How can I enforce to use a particular index?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Provide an example to explain covering index?</w:t>
      </w:r>
      <w:ins w:id="22" w:author="326789" w:date="2012-07-26T17:57:00Z">
        <w:r w:rsidR="004B5ADC">
          <w:t>(Essay Question)</w:t>
        </w:r>
      </w:ins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What is the major difference between clustered and non clustered index?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What is seek/scan?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When does a table scan happen?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When does an index scan occur?</w:t>
      </w:r>
    </w:p>
    <w:p w:rsidR="00AB5482" w:rsidRPr="00602DA1" w:rsidRDefault="00AB5482" w:rsidP="00AB5482">
      <w:pPr>
        <w:pStyle w:val="ListParagraph"/>
        <w:numPr>
          <w:ilvl w:val="0"/>
          <w:numId w:val="1"/>
        </w:numPr>
      </w:pPr>
      <w:r w:rsidRPr="00602DA1">
        <w:t>Event notifications do not occur in response to events that affect local or global temporary tables and stored procedures.</w:t>
      </w:r>
      <w:r>
        <w:t xml:space="preserve"> True </w:t>
      </w:r>
      <w:proofErr w:type="gramStart"/>
      <w:r>
        <w:t>Or</w:t>
      </w:r>
      <w:proofErr w:type="gramEnd"/>
      <w:r>
        <w:t xml:space="preserve"> False?</w:t>
      </w:r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t>What permission is required to create an event notification on a DDL statement that is scoped to the server?</w:t>
      </w:r>
      <w:ins w:id="23" w:author="326789" w:date="2012-07-26T17:58:00Z">
        <w:r w:rsidR="004B5ADC">
          <w:rPr>
            <w:color w:val="FF0000"/>
          </w:rPr>
          <w:t>(ignore)</w:t>
        </w:r>
      </w:ins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What are the special memory resident tables available when dealing with triggers?</w:t>
      </w:r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lastRenderedPageBreak/>
        <w:t>What are the two special triggers available in SQL Server 2008</w:t>
      </w:r>
      <w:ins w:id="24" w:author="326789" w:date="2012-07-26T17:59:00Z">
        <w:r w:rsidR="004B5ADC">
          <w:rPr>
            <w:color w:val="FF0000"/>
          </w:rPr>
          <w:t>(DDL and login)</w:t>
        </w:r>
      </w:ins>
    </w:p>
    <w:p w:rsidR="00AB5482" w:rsidRPr="00064BFC" w:rsidRDefault="00AB5482" w:rsidP="00AB5482"/>
    <w:p w:rsidR="00AB5482" w:rsidRPr="00B44284" w:rsidRDefault="00AB5482" w:rsidP="00AB5482">
      <w:pPr>
        <w:rPr>
          <w:b/>
        </w:rPr>
      </w:pPr>
      <w:r w:rsidRPr="00B44284">
        <w:rPr>
          <w:b/>
        </w:rPr>
        <w:t>Level 3</w:t>
      </w:r>
    </w:p>
    <w:p w:rsidR="00AB5482" w:rsidRDefault="00AB5482" w:rsidP="00AB5482">
      <w:pPr>
        <w:pStyle w:val="ListParagraph"/>
        <w:numPr>
          <w:ilvl w:val="0"/>
          <w:numId w:val="1"/>
        </w:numPr>
      </w:pPr>
      <w:r>
        <w:t>When do we do index defrag and index rebuild?</w:t>
      </w:r>
      <w:ins w:id="25" w:author="326789" w:date="2012-07-26T17:59:00Z">
        <w:r w:rsidR="004B5ADC">
          <w:t xml:space="preserve"> Why fragmentation</w:t>
        </w:r>
      </w:ins>
    </w:p>
    <w:p w:rsidR="00AB5482" w:rsidRDefault="008625C5" w:rsidP="00AB5482">
      <w:pPr>
        <w:pStyle w:val="ListParagraph"/>
        <w:numPr>
          <w:ilvl w:val="0"/>
          <w:numId w:val="1"/>
        </w:numPr>
      </w:pPr>
      <w:hyperlink r:id="rId5" w:history="1">
        <w:r w:rsidR="00AB5482" w:rsidRPr="0019521E">
          <w:t>How to choose between a Clustered Index and a Non-Clustered Index?</w:t>
        </w:r>
      </w:hyperlink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t>How can you find tables without indexes?</w:t>
      </w:r>
    </w:p>
    <w:p w:rsidR="00AB5482" w:rsidRPr="00643B1A" w:rsidRDefault="00AB5482" w:rsidP="00AB5482">
      <w:pPr>
        <w:pStyle w:val="ListParagraph"/>
        <w:numPr>
          <w:ilvl w:val="0"/>
          <w:numId w:val="1"/>
        </w:numPr>
        <w:rPr>
          <w:color w:val="FF0000"/>
        </w:rPr>
      </w:pPr>
      <w:r w:rsidRPr="00643B1A">
        <w:rPr>
          <w:color w:val="FF0000"/>
        </w:rPr>
        <w:t>Create an event notification that sends a notification of any ALTER TABLE statement run on the server instance to the Service Broker instance in the current database</w:t>
      </w:r>
      <w:ins w:id="26" w:author="326789" w:date="2012-07-26T18:00:00Z">
        <w:r w:rsidR="004B5ADC">
          <w:rPr>
            <w:color w:val="FF0000"/>
          </w:rPr>
          <w:t>(Ignore)</w:t>
        </w:r>
      </w:ins>
    </w:p>
    <w:p w:rsidR="00AB5482" w:rsidRPr="00AB5482" w:rsidRDefault="00AB5482" w:rsidP="00AB5482">
      <w:pPr>
        <w:rPr>
          <w:b/>
        </w:rPr>
      </w:pPr>
    </w:p>
    <w:p w:rsidR="00AB5482" w:rsidRPr="00AB5482" w:rsidRDefault="00AB5482" w:rsidP="00AB5482">
      <w:pPr>
        <w:rPr>
          <w:b/>
        </w:rPr>
      </w:pPr>
      <w:r w:rsidRPr="00AB5482">
        <w:rPr>
          <w:b/>
        </w:rPr>
        <w:t>Cursors</w:t>
      </w:r>
    </w:p>
    <w:p w:rsidR="00AB5482" w:rsidRPr="00AB5482" w:rsidRDefault="00AB5482" w:rsidP="00AB5482">
      <w:pPr>
        <w:rPr>
          <w:b/>
        </w:rPr>
      </w:pPr>
      <w:r w:rsidRPr="00AB5482">
        <w:rPr>
          <w:b/>
        </w:rPr>
        <w:t>Level 1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 xml:space="preserve">What are the different types of cursors available in SQL Server </w:t>
      </w:r>
      <w:del w:id="27" w:author="326789" w:date="2012-07-26T18:00:00Z">
        <w:r w:rsidDel="004B5ADC">
          <w:delText>2012</w:delText>
        </w:r>
      </w:del>
      <w:ins w:id="28" w:author="326789" w:date="2012-07-26T18:00:00Z">
        <w:r w:rsidR="004B5ADC">
          <w:t>2005</w:t>
        </w:r>
      </w:ins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Steps involved in creating a cursor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 xml:space="preserve">How can you find within a </w:t>
      </w:r>
      <w:del w:id="29" w:author="326789" w:date="2012-07-26T18:01:00Z">
        <w:r w:rsidDel="004B5ADC">
          <w:delText>PL/</w:delText>
        </w:r>
      </w:del>
      <w:ins w:id="30" w:author="326789" w:date="2012-07-26T18:01:00Z">
        <w:r w:rsidR="004B5ADC">
          <w:t>T</w:t>
        </w:r>
      </w:ins>
      <w:r>
        <w:t>SQL block, if the cursor is open?</w:t>
      </w:r>
    </w:p>
    <w:p w:rsidR="00AB5482" w:rsidRPr="00643B1A" w:rsidRDefault="00AB5482" w:rsidP="00AB5482">
      <w:pPr>
        <w:pStyle w:val="ListParagraph"/>
        <w:numPr>
          <w:ilvl w:val="0"/>
          <w:numId w:val="2"/>
        </w:numPr>
        <w:rPr>
          <w:color w:val="FF0000"/>
        </w:rPr>
      </w:pPr>
      <w:r w:rsidRPr="00643B1A">
        <w:rPr>
          <w:color w:val="FF0000"/>
        </w:rPr>
        <w:t>How to execute a stored procedure after a 26.30 hrs delay?</w:t>
      </w:r>
      <w:ins w:id="31" w:author="326789" w:date="2012-07-26T18:02:00Z">
        <w:r w:rsidR="004B5ADC">
          <w:rPr>
            <w:color w:val="FF0000"/>
          </w:rPr>
          <w:t xml:space="preserve"> (Ignore)</w:t>
        </w:r>
      </w:ins>
    </w:p>
    <w:p w:rsidR="00AB5482" w:rsidRPr="00643B1A" w:rsidRDefault="00AB5482" w:rsidP="00AB5482">
      <w:pPr>
        <w:pStyle w:val="ListParagraph"/>
        <w:numPr>
          <w:ilvl w:val="0"/>
          <w:numId w:val="2"/>
        </w:numPr>
        <w:rPr>
          <w:color w:val="FF0000"/>
        </w:rPr>
      </w:pPr>
      <w:r w:rsidRPr="00643B1A">
        <w:rPr>
          <w:color w:val="FF0000"/>
        </w:rPr>
        <w:t>Use conditional constructs to determine whether today is ‘Friday’.  Display ‘Yes, Today is Friday’ if it is true or ‘No, Friday is ___ days away’ if it is false.</w:t>
      </w:r>
    </w:p>
    <w:p w:rsidR="00AB5482" w:rsidRDefault="00AB5482" w:rsidP="00AB5482">
      <w:pPr>
        <w:pStyle w:val="ListParagraph"/>
      </w:pPr>
    </w:p>
    <w:p w:rsidR="00AB5482" w:rsidRPr="00AB5482" w:rsidRDefault="00AB5482" w:rsidP="00AB5482">
      <w:pPr>
        <w:rPr>
          <w:b/>
        </w:rPr>
      </w:pPr>
      <w:r w:rsidRPr="00AB5482">
        <w:rPr>
          <w:b/>
        </w:rPr>
        <w:t>Level 2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Explain a simple method to avoid any user from creating a table in MYDATABSE database</w:t>
      </w:r>
      <w:ins w:id="32" w:author="326789" w:date="2012-07-26T18:03:00Z">
        <w:r w:rsidR="004B5ADC">
          <w:t>(Permissions)</w:t>
        </w:r>
      </w:ins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Use WHILE loop to generate the following output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1 X 2 = 2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2 X 2 = 4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3 X 2 = 6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4 X 2 = 8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5 X 2 = 10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6 X 2 = 12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7 X 2 = 14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8 X 2 = 16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9 X 2 = 18 </w:t>
      </w:r>
    </w:p>
    <w:p w:rsidR="00AB5482" w:rsidRPr="00626F1B" w:rsidRDefault="00AB5482" w:rsidP="00AB5482">
      <w:pPr>
        <w:pStyle w:val="ListParagraph"/>
        <w:shd w:val="clear" w:color="auto" w:fill="FFFFFF"/>
        <w:adjustRightInd w:val="0"/>
        <w:spacing w:before="225" w:after="375" w:line="240" w:lineRule="auto"/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</w:pPr>
      <w:r w:rsidRPr="00626F1B"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en-IN"/>
        </w:rPr>
        <w:t xml:space="preserve">10 X 2 = 20 </w:t>
      </w:r>
    </w:p>
    <w:p w:rsidR="00AB5482" w:rsidRDefault="00AB5482" w:rsidP="00AB5482">
      <w:pPr>
        <w:pStyle w:val="ListParagraph"/>
      </w:pPr>
    </w:p>
    <w:p w:rsidR="00AB5482" w:rsidRPr="00E70007" w:rsidRDefault="00AB5482" w:rsidP="00AB5482">
      <w:pPr>
        <w:pStyle w:val="ListParagraph"/>
        <w:numPr>
          <w:ilvl w:val="0"/>
          <w:numId w:val="2"/>
        </w:numPr>
        <w:rPr>
          <w:color w:val="FF0000"/>
        </w:rPr>
      </w:pPr>
      <w:r w:rsidRPr="00E70007">
        <w:rPr>
          <w:color w:val="FF0000"/>
        </w:rPr>
        <w:t xml:space="preserve">Can a cursor be used </w:t>
      </w:r>
      <w:r w:rsidR="00006363">
        <w:rPr>
          <w:color w:val="FF0000"/>
        </w:rPr>
        <w:t>inside a</w:t>
      </w:r>
      <w:r w:rsidRPr="00E70007">
        <w:rPr>
          <w:color w:val="FF0000"/>
        </w:rPr>
        <w:t xml:space="preserve"> </w:t>
      </w:r>
      <w:r w:rsidR="00643B1A" w:rsidRPr="00E70007">
        <w:rPr>
          <w:color w:val="FF0000"/>
        </w:rPr>
        <w:t>function?</w:t>
      </w:r>
      <w:r w:rsidRPr="00E70007">
        <w:rPr>
          <w:color w:val="FF0000"/>
        </w:rPr>
        <w:t xml:space="preserve">  If yes explain a scenario where cursor can be used inside a function.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Is there another way to process the result set row-by-row without using a cursor?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 w:rsidRPr="00064BFC">
        <w:t xml:space="preserve">What does </w:t>
      </w:r>
      <w:r>
        <w:t>SCROLL and INSENSITIVE means?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What are the 2 formats of CASE statement?</w:t>
      </w:r>
    </w:p>
    <w:p w:rsidR="00AB5482" w:rsidRPr="00AB5482" w:rsidRDefault="00AB5482" w:rsidP="00AB5482">
      <w:pPr>
        <w:rPr>
          <w:b/>
        </w:rPr>
      </w:pPr>
      <w:r w:rsidRPr="00AB5482">
        <w:rPr>
          <w:b/>
        </w:rPr>
        <w:t>Level 3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lastRenderedPageBreak/>
        <w:t>What are the steps to be followed in cursor tuning</w:t>
      </w:r>
      <w:ins w:id="33" w:author="326789" w:date="2012-07-26T18:04:00Z">
        <w:r w:rsidR="004B5ADC">
          <w:t xml:space="preserve"> (What </w:t>
        </w:r>
        <w:proofErr w:type="gramStart"/>
        <w:r w:rsidR="004B5ADC">
          <w:t>are drawback</w:t>
        </w:r>
        <w:proofErr w:type="gramEnd"/>
        <w:r w:rsidR="004B5ADC">
          <w:t xml:space="preserve"> of cursor.)</w:t>
        </w:r>
      </w:ins>
    </w:p>
    <w:p w:rsidR="00AB5482" w:rsidRPr="00867DC5" w:rsidRDefault="00AB5482" w:rsidP="00AB5482">
      <w:pPr>
        <w:pStyle w:val="ListParagraph"/>
        <w:numPr>
          <w:ilvl w:val="0"/>
          <w:numId w:val="2"/>
        </w:numPr>
      </w:pPr>
      <w:r w:rsidRPr="00B44284">
        <w:t>What are “global” and “local” cursors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Explain the performance variation between cursors and loop structures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“</w:t>
      </w:r>
      <w:r w:rsidRPr="00C6204C">
        <w:t xml:space="preserve">If you </w:t>
      </w:r>
      <w:r>
        <w:t>use a SET</w:t>
      </w:r>
      <w:r w:rsidRPr="00C6204C">
        <w:t xml:space="preserve"> to set a cursor variable, you must use a DEALLOCATE</w:t>
      </w:r>
      <w:r>
        <w:t>” – Explain why the cursor variable should be DEALLOCATED?</w:t>
      </w:r>
      <w:ins w:id="34" w:author="326789" w:date="2012-07-26T18:06:00Z">
        <w:r w:rsidR="004B5ADC">
          <w:t xml:space="preserve"> (Memory perspective)</w:t>
        </w:r>
      </w:ins>
    </w:p>
    <w:p w:rsidR="00AB5482" w:rsidRDefault="00AB5482" w:rsidP="00AB5482">
      <w:pPr>
        <w:pStyle w:val="ListParagraph"/>
        <w:numPr>
          <w:ilvl w:val="0"/>
          <w:numId w:val="2"/>
        </w:numPr>
      </w:pPr>
      <w:r>
        <w:t>Explain what is wrong in this piece of code and provide the code that resolves the problem.</w:t>
      </w:r>
      <w:ins w:id="35" w:author="326789" w:date="2012-07-26T18:07:00Z">
        <w:r w:rsidR="00711BBC">
          <w:t>(Revisit the Question)</w:t>
        </w:r>
      </w:ins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>CREATE PROCEDURE MYPROC</w:t>
      </w: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>BEGIN</w:t>
      </w: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 xml:space="preserve">    DECLARE @CURSOR CURSOR</w:t>
      </w: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 xml:space="preserve">    SET @CURSOR = CURSOR FOR SELECT * FROM AUTHORS         </w:t>
      </w:r>
    </w:p>
    <w:p w:rsidR="00AB5482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 xml:space="preserve">    --Other Transact-SQL statements</w:t>
      </w: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AB5482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 xml:space="preserve">    SET @CURSOR = CURSOR FOR SELECT * FROM AUTHORS    </w:t>
      </w: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 xml:space="preserve">    --Other Transact-SQL statements</w:t>
      </w: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B5482" w:rsidRPr="00C6204C" w:rsidRDefault="00AB5482" w:rsidP="00AB54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6204C">
        <w:rPr>
          <w:rFonts w:ascii="Consolas" w:eastAsia="Times New Roman" w:hAnsi="Consolas" w:cs="Consolas"/>
          <w:color w:val="333333"/>
          <w:sz w:val="20"/>
          <w:szCs w:val="20"/>
        </w:rPr>
        <w:t>END</w:t>
      </w:r>
    </w:p>
    <w:p w:rsidR="00AB5482" w:rsidRDefault="00AB5482" w:rsidP="00AB5482">
      <w:pPr>
        <w:pStyle w:val="ListParagraph"/>
        <w:numPr>
          <w:ilvl w:val="0"/>
          <w:numId w:val="2"/>
        </w:numPr>
      </w:pPr>
      <w:r w:rsidRPr="00D41E09">
        <w:t xml:space="preserve">Write a program that prints the numbers from 1 to 100. But for multiples of three print “Fizz” instead of the number and for the multiples of five </w:t>
      </w:r>
      <w:proofErr w:type="gramStart"/>
      <w:r w:rsidRPr="00D41E09">
        <w:t>print</w:t>
      </w:r>
      <w:proofErr w:type="gramEnd"/>
      <w:r w:rsidRPr="00D41E09">
        <w:t xml:space="preserve"> “Buzz”. For numbers which are multiples of both three and five print “</w:t>
      </w:r>
      <w:proofErr w:type="spellStart"/>
      <w:r w:rsidRPr="00D41E09">
        <w:t>FizzBuzz</w:t>
      </w:r>
      <w:proofErr w:type="spellEnd"/>
      <w:r w:rsidRPr="00D41E09">
        <w:t>”.</w:t>
      </w:r>
    </w:p>
    <w:p w:rsidR="00AB5482" w:rsidRPr="00C6204C" w:rsidRDefault="00AB5482" w:rsidP="00AB5482"/>
    <w:p w:rsidR="00AB5482" w:rsidRDefault="00AB5482" w:rsidP="00AB5482"/>
    <w:p w:rsidR="00AB5482" w:rsidRDefault="00AB5482" w:rsidP="00AB5482"/>
    <w:p w:rsidR="00482E78" w:rsidRDefault="00482E78"/>
    <w:sectPr w:rsidR="00482E78" w:rsidSect="0018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DE3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D54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E4101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AB5482"/>
    <w:rsid w:val="00006363"/>
    <w:rsid w:val="00182B40"/>
    <w:rsid w:val="002C7F33"/>
    <w:rsid w:val="00482E78"/>
    <w:rsid w:val="004B5ADC"/>
    <w:rsid w:val="00643B1A"/>
    <w:rsid w:val="00711BBC"/>
    <w:rsid w:val="008625C5"/>
    <w:rsid w:val="00AB5482"/>
    <w:rsid w:val="00E7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336363</dc:creator>
  <cp:lastModifiedBy>326789</cp:lastModifiedBy>
  <cp:revision>3</cp:revision>
  <dcterms:created xsi:type="dcterms:W3CDTF">2012-07-26T09:06:00Z</dcterms:created>
  <dcterms:modified xsi:type="dcterms:W3CDTF">2012-07-26T12:37:00Z</dcterms:modified>
</cp:coreProperties>
</file>