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70" w:rsidRPr="00381E70" w:rsidRDefault="00381E70" w:rsidP="00381E70">
      <w:pPr>
        <w:rPr>
          <w:b/>
          <w:sz w:val="28"/>
          <w:szCs w:val="28"/>
          <w:u w:val="single"/>
        </w:rPr>
      </w:pPr>
      <w:r w:rsidRPr="00381E70">
        <w:rPr>
          <w:b/>
          <w:sz w:val="28"/>
          <w:szCs w:val="28"/>
          <w:u w:val="single"/>
        </w:rPr>
        <w:t>Easy</w:t>
      </w:r>
    </w:p>
    <w:p w:rsidR="00381E70" w:rsidRPr="003A5E71" w:rsidRDefault="00381E70" w:rsidP="00B64754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5E71">
        <w:rPr>
          <w:b/>
          <w:u w:val="single"/>
        </w:rPr>
        <w:t>Computed column (easy)</w:t>
      </w:r>
    </w:p>
    <w:p w:rsidR="00381E70" w:rsidRDefault="00381E70" w:rsidP="00381E70">
      <w:r>
        <w:t>The table given below consists of two columns first name and lastname. Add a third computed column to the table which would display the first name and lastname together as fullname.</w:t>
      </w:r>
    </w:p>
    <w:tbl>
      <w:tblPr>
        <w:tblStyle w:val="TableGrid"/>
        <w:tblW w:w="0" w:type="auto"/>
        <w:tblLook w:val="04A0"/>
      </w:tblPr>
      <w:tblGrid>
        <w:gridCol w:w="2013"/>
        <w:gridCol w:w="2013"/>
      </w:tblGrid>
      <w:tr w:rsidR="00381E70" w:rsidTr="00D42C90">
        <w:trPr>
          <w:trHeight w:val="341"/>
        </w:trPr>
        <w:tc>
          <w:tcPr>
            <w:tcW w:w="2013" w:type="dxa"/>
          </w:tcPr>
          <w:p w:rsidR="00381E70" w:rsidRPr="0076099C" w:rsidRDefault="00381E70" w:rsidP="00D42C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  <w:r w:rsidRPr="0076099C">
              <w:rPr>
                <w:b/>
                <w:i/>
              </w:rPr>
              <w:t>irst name</w:t>
            </w:r>
          </w:p>
        </w:tc>
        <w:tc>
          <w:tcPr>
            <w:tcW w:w="2013" w:type="dxa"/>
          </w:tcPr>
          <w:p w:rsidR="00381E70" w:rsidRPr="0076099C" w:rsidRDefault="00381E70" w:rsidP="00D42C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</w:t>
            </w:r>
            <w:r w:rsidRPr="0076099C">
              <w:rPr>
                <w:b/>
                <w:i/>
              </w:rPr>
              <w:t>astname</w:t>
            </w:r>
          </w:p>
        </w:tc>
      </w:tr>
      <w:tr w:rsidR="00381E70" w:rsidTr="00D42C90">
        <w:trPr>
          <w:trHeight w:val="341"/>
        </w:trPr>
        <w:tc>
          <w:tcPr>
            <w:tcW w:w="2013" w:type="dxa"/>
          </w:tcPr>
          <w:p w:rsidR="00381E70" w:rsidRDefault="00381E70" w:rsidP="00D42C90">
            <w:r>
              <w:t>Jason</w:t>
            </w:r>
          </w:p>
        </w:tc>
        <w:tc>
          <w:tcPr>
            <w:tcW w:w="2013" w:type="dxa"/>
          </w:tcPr>
          <w:p w:rsidR="00381E70" w:rsidRDefault="00381E70" w:rsidP="00D42C90">
            <w:r>
              <w:t>Stuart</w:t>
            </w:r>
          </w:p>
        </w:tc>
      </w:tr>
      <w:tr w:rsidR="00381E70" w:rsidTr="00D42C90">
        <w:trPr>
          <w:trHeight w:val="341"/>
        </w:trPr>
        <w:tc>
          <w:tcPr>
            <w:tcW w:w="2013" w:type="dxa"/>
          </w:tcPr>
          <w:p w:rsidR="00381E70" w:rsidRDefault="00381E70" w:rsidP="00D42C90">
            <w:r>
              <w:t>Mike</w:t>
            </w:r>
          </w:p>
        </w:tc>
        <w:tc>
          <w:tcPr>
            <w:tcW w:w="2013" w:type="dxa"/>
          </w:tcPr>
          <w:p w:rsidR="00381E70" w:rsidRDefault="00381E70" w:rsidP="00D42C90">
            <w:r>
              <w:t>Adams</w:t>
            </w:r>
          </w:p>
        </w:tc>
      </w:tr>
      <w:tr w:rsidR="00381E70" w:rsidTr="00D42C90">
        <w:trPr>
          <w:trHeight w:val="341"/>
        </w:trPr>
        <w:tc>
          <w:tcPr>
            <w:tcW w:w="2013" w:type="dxa"/>
          </w:tcPr>
          <w:p w:rsidR="00381E70" w:rsidRDefault="00381E70" w:rsidP="00D42C90">
            <w:r>
              <w:t>Rachael</w:t>
            </w:r>
          </w:p>
        </w:tc>
        <w:tc>
          <w:tcPr>
            <w:tcW w:w="2013" w:type="dxa"/>
          </w:tcPr>
          <w:p w:rsidR="00381E70" w:rsidRDefault="00381E70" w:rsidP="00D42C90">
            <w:r>
              <w:t>Adams</w:t>
            </w:r>
          </w:p>
        </w:tc>
      </w:tr>
    </w:tbl>
    <w:p w:rsidR="00381E70" w:rsidRDefault="00381E70" w:rsidP="00381E70"/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tblTestComputed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tblTestComputed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'Stuart'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8080"/>
          <w:sz w:val="19"/>
          <w:szCs w:val="19"/>
        </w:rPr>
        <w:t>Rachael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8080"/>
          <w:sz w:val="19"/>
          <w:szCs w:val="19"/>
        </w:rPr>
        <w:t>Adams</w:t>
      </w:r>
      <w:r>
        <w:rPr>
          <w:rFonts w:ascii="Consolas" w:hAnsi="Consolas" w:cs="Consolas"/>
          <w:color w:val="FF0000"/>
          <w:sz w:val="19"/>
          <w:szCs w:val="19"/>
        </w:rPr>
        <w:t>’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tblTestComputed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tblTestComputed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tblTestComputed</w:t>
      </w:r>
    </w:p>
    <w:p w:rsidR="00381E70" w:rsidRDefault="00381E70" w:rsidP="00381E70"/>
    <w:p w:rsidR="00381E70" w:rsidRPr="003A5E71" w:rsidRDefault="00381E70" w:rsidP="00381E7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A5E71">
        <w:rPr>
          <w:b/>
          <w:u w:val="single"/>
        </w:rPr>
        <w:lastRenderedPageBreak/>
        <w:t>Persisted column(easy)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81E70" w:rsidRPr="000E23C2" w:rsidTr="00D42C90">
        <w:tc>
          <w:tcPr>
            <w:tcW w:w="4788" w:type="dxa"/>
          </w:tcPr>
          <w:p w:rsidR="00381E70" w:rsidRPr="000E23C2" w:rsidRDefault="00381E70" w:rsidP="00D42C90">
            <w:pPr>
              <w:jc w:val="center"/>
              <w:rPr>
                <w:b/>
                <w:i/>
              </w:rPr>
            </w:pPr>
            <w:r w:rsidRPr="000E23C2">
              <w:rPr>
                <w:b/>
                <w:i/>
              </w:rPr>
              <w:t>EmployeeID</w:t>
            </w:r>
          </w:p>
        </w:tc>
        <w:tc>
          <w:tcPr>
            <w:tcW w:w="4788" w:type="dxa"/>
          </w:tcPr>
          <w:p w:rsidR="00381E70" w:rsidRPr="000E23C2" w:rsidRDefault="00381E70" w:rsidP="00D42C90">
            <w:pPr>
              <w:jc w:val="center"/>
              <w:rPr>
                <w:b/>
                <w:i/>
              </w:rPr>
            </w:pPr>
            <w:r w:rsidRPr="000E23C2">
              <w:rPr>
                <w:b/>
                <w:i/>
              </w:rPr>
              <w:t>Joining_Date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201</w:t>
            </w:r>
          </w:p>
        </w:tc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2005-06-04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202</w:t>
            </w:r>
          </w:p>
        </w:tc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2007-05-04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203</w:t>
            </w:r>
          </w:p>
        </w:tc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2007-04-05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204</w:t>
            </w:r>
          </w:p>
        </w:tc>
        <w:tc>
          <w:tcPr>
            <w:tcW w:w="4788" w:type="dxa"/>
          </w:tcPr>
          <w:p w:rsidR="00381E70" w:rsidRDefault="00381E70" w:rsidP="00D42C90">
            <w:pPr>
              <w:jc w:val="center"/>
            </w:pPr>
            <w:r>
              <w:t>2010-09-08</w:t>
            </w:r>
          </w:p>
        </w:tc>
      </w:tr>
    </w:tbl>
    <w:p w:rsidR="00381E70" w:rsidRDefault="00381E70" w:rsidP="00381E70"/>
    <w:p w:rsidR="00381E70" w:rsidRDefault="00381E70" w:rsidP="00381E70">
      <w:r>
        <w:t>Add a persisted computed column to the table given above to find the number of years employee worked in the company.</w:t>
      </w:r>
      <w:ins w:id="0" w:author="332252" w:date="2012-07-27T15:34:00Z">
        <w:r w:rsidR="00480C45">
          <w:t xml:space="preserve"> Add one more date column</w:t>
        </w:r>
      </w:ins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Dateofjoin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dateofjoin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'2005-05-06'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Yearsworked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dateofjoin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emp1</w:t>
      </w:r>
    </w:p>
    <w:p w:rsidR="00381E70" w:rsidRDefault="00381E70" w:rsidP="00381E70"/>
    <w:p w:rsidR="00381E70" w:rsidRDefault="00381E70" w:rsidP="00381E70">
      <w:r>
        <w:t xml:space="preserve">3. </w:t>
      </w:r>
      <w:r w:rsidRPr="003A5E71">
        <w:rPr>
          <w:b/>
          <w:u w:val="single"/>
        </w:rPr>
        <w:t>Using top clause (easy)</w:t>
      </w:r>
    </w:p>
    <w:p w:rsidR="00381E70" w:rsidRDefault="00381E70" w:rsidP="00381E70">
      <w:pPr>
        <w:rPr>
          <w:ins w:id="1" w:author="332252" w:date="2012-07-27T15:36:00Z"/>
        </w:rPr>
      </w:pPr>
      <w:r>
        <w:t xml:space="preserve">Write a query to find the 6th highest </w:t>
      </w:r>
      <w:ins w:id="2" w:author="332252" w:date="2012-07-27T15:35:00Z">
        <w:r w:rsidR="00480C45">
          <w:t xml:space="preserve">employee name and </w:t>
        </w:r>
      </w:ins>
      <w:r>
        <w:t xml:space="preserve">salary from Employee table </w:t>
      </w:r>
    </w:p>
    <w:p w:rsidR="00480C45" w:rsidRDefault="00480C45" w:rsidP="00381E70">
      <w:ins w:id="3" w:author="332252" w:date="2012-07-27T15:36:00Z">
        <w:r>
          <w:t>Rewrite query</w:t>
        </w:r>
      </w:ins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/>
    <w:p w:rsidR="00381E70" w:rsidRDefault="00381E70" w:rsidP="00381E70">
      <w:r>
        <w:lastRenderedPageBreak/>
        <w:t>4.</w:t>
      </w:r>
      <w:r w:rsidRPr="008508F0">
        <w:t xml:space="preserve"> </w:t>
      </w:r>
      <w:r w:rsidRPr="003A5E71">
        <w:rPr>
          <w:b/>
          <w:u w:val="single"/>
        </w:rPr>
        <w:t>Using top clause (easy)</w:t>
      </w:r>
    </w:p>
    <w:p w:rsidR="00381E70" w:rsidRDefault="00381E70" w:rsidP="00381E70">
      <w:r>
        <w:t xml:space="preserve">Write a query to find the nth highest salary from Employee table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always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greater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2C90" w:rsidRDefault="00480C45" w:rsidP="00381E70">
      <w:ins w:id="4" w:author="332252" w:date="2012-07-27T15:36:00Z">
        <w:r>
          <w:t xml:space="preserve">Ignore </w:t>
        </w:r>
      </w:ins>
    </w:p>
    <w:p w:rsidR="00D42C90" w:rsidRDefault="00D42C90" w:rsidP="00D42C90">
      <w:r>
        <w:t>5.</w:t>
      </w:r>
    </w:p>
    <w:p w:rsidR="00D42C90" w:rsidRDefault="00D42C90" w:rsidP="00D42C90">
      <w:r>
        <w:t>Write a Query to retrieve the top two employees who earn the most from employee table in SQL Server</w:t>
      </w:r>
    </w:p>
    <w:p w:rsidR="00D42C90" w:rsidRDefault="00D42C90" w:rsidP="00D42C90">
      <w:r>
        <w:t>Using a CTE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NumberedItems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SalaryRank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NumberedItems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SalaryRank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</w:t>
      </w:r>
    </w:p>
    <w:p w:rsidR="00D42C90" w:rsidRDefault="00480C45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ins w:id="5" w:author="332252" w:date="2012-07-27T15:38:00Z">
        <w:r>
          <w:rPr>
            <w:rFonts w:ascii="Consolas" w:hAnsi="Consolas" w:cs="Consolas"/>
            <w:sz w:val="19"/>
            <w:szCs w:val="19"/>
          </w:rPr>
          <w:t>Use rank function</w:t>
        </w:r>
      </w:ins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C90" w:rsidRDefault="00D42C90" w:rsidP="00D42C90"/>
    <w:p w:rsidR="00D42C90" w:rsidRDefault="00D42C90" w:rsidP="00D42C90"/>
    <w:p w:rsidR="00D42C90" w:rsidRDefault="00D42C90" w:rsidP="00D42C90"/>
    <w:p w:rsidR="00381E70" w:rsidRDefault="00381E70" w:rsidP="00381E70">
      <w:r>
        <w:t xml:space="preserve">6.  </w:t>
      </w:r>
      <w:r w:rsidRPr="003A5E71">
        <w:rPr>
          <w:b/>
          <w:u w:val="single"/>
        </w:rPr>
        <w:t>Subquery (easy)</w:t>
      </w:r>
    </w:p>
    <w:p w:rsidR="00381E70" w:rsidRDefault="00381E70" w:rsidP="00381E70">
      <w:r>
        <w:t xml:space="preserve">Write a query to find employee details with the 3rd highest </w:t>
      </w:r>
      <w:proofErr w:type="gramStart"/>
      <w:r>
        <w:t xml:space="preserve">salary </w:t>
      </w:r>
      <w:r w:rsidRPr="00590E0F">
        <w:t xml:space="preserve"> </w:t>
      </w:r>
      <w:r>
        <w:t>(</w:t>
      </w:r>
      <w:proofErr w:type="gramEnd"/>
      <w:del w:id="6" w:author="332252" w:date="2012-07-27T15:40:00Z">
        <w:r w:rsidDel="00480C45">
          <w:delText>without using top</w:delText>
        </w:r>
      </w:del>
      <w:ins w:id="7" w:author="332252" w:date="2012-07-27T15:40:00Z">
        <w:r w:rsidR="00480C45">
          <w:t xml:space="preserve">using </w:t>
        </w:r>
        <w:r w:rsidR="00480C45">
          <w:t>correlated</w:t>
        </w:r>
        <w:r w:rsidR="00480C45">
          <w:t xml:space="preserve"> </w:t>
        </w:r>
        <w:proofErr w:type="spellStart"/>
        <w:r w:rsidR="00480C45">
          <w:t>subQuery</w:t>
        </w:r>
      </w:ins>
      <w:proofErr w:type="spellEnd"/>
      <w:r>
        <w:t>)</w:t>
      </w:r>
    </w:p>
    <w:p w:rsidR="006D67E7" w:rsidRPr="00454195" w:rsidRDefault="006D67E7" w:rsidP="006D67E7">
      <w:pPr>
        <w:adjustRightInd w:val="0"/>
        <w:spacing w:after="12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454195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 xml:space="preserve"> *</w:t>
      </w:r>
    </w:p>
    <w:p w:rsidR="006D67E7" w:rsidRPr="00454195" w:rsidRDefault="006D67E7" w:rsidP="006D67E7">
      <w:pPr>
        <w:adjustRightInd w:val="0"/>
        <w:spacing w:after="12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454195">
        <w:rPr>
          <w:rFonts w:ascii="Verdana" w:eastAsia="Times New Roman" w:hAnsi="Verdana" w:cs="Arial"/>
          <w:color w:val="0000FF"/>
          <w:sz w:val="20"/>
          <w:szCs w:val="20"/>
        </w:rPr>
        <w:t>FROM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 xml:space="preserve"> EmployeeDetails e1</w:t>
      </w:r>
    </w:p>
    <w:p w:rsidR="006D67E7" w:rsidRPr="00454195" w:rsidRDefault="006D67E7" w:rsidP="006D67E7">
      <w:pPr>
        <w:adjustRightInd w:val="0"/>
        <w:spacing w:after="12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454195">
        <w:rPr>
          <w:rFonts w:ascii="Verdana" w:eastAsia="Times New Roman" w:hAnsi="Verdana" w:cs="Arial"/>
          <w:color w:val="0000FF"/>
          <w:sz w:val="20"/>
          <w:szCs w:val="20"/>
        </w:rPr>
        <w:t xml:space="preserve">WHERE 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>(2) =</w:t>
      </w:r>
      <w:r w:rsidRPr="00454195">
        <w:rPr>
          <w:rFonts w:ascii="Verdana" w:eastAsia="Times New Roman" w:hAnsi="Verdana" w:cs="Arial"/>
          <w:color w:val="0000FF"/>
          <w:sz w:val="20"/>
          <w:szCs w:val="20"/>
        </w:rPr>
        <w:t xml:space="preserve"> 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>(</w:t>
      </w:r>
    </w:p>
    <w:p w:rsidR="006D67E7" w:rsidRPr="00454195" w:rsidRDefault="006D67E7" w:rsidP="006D67E7">
      <w:pPr>
        <w:adjustRightInd w:val="0"/>
        <w:spacing w:after="12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454195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 w:rsidRPr="00454195">
        <w:rPr>
          <w:rFonts w:ascii="Verdana" w:eastAsia="Times New Roman" w:hAnsi="Verdana" w:cs="Arial"/>
          <w:color w:val="FF00FF"/>
          <w:sz w:val="20"/>
          <w:szCs w:val="20"/>
        </w:rPr>
        <w:t>COUNT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>(</w:t>
      </w:r>
      <w:r w:rsidRPr="00454195">
        <w:rPr>
          <w:rFonts w:ascii="Verdana" w:eastAsia="Times New Roman" w:hAnsi="Verdana" w:cs="Arial"/>
          <w:color w:val="0000FF"/>
          <w:sz w:val="20"/>
          <w:szCs w:val="20"/>
        </w:rPr>
        <w:t>DISTINCT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>(e2.Salary))</w:t>
      </w:r>
    </w:p>
    <w:p w:rsidR="006D67E7" w:rsidRPr="00454195" w:rsidRDefault="006D67E7" w:rsidP="006D67E7">
      <w:pPr>
        <w:adjustRightInd w:val="0"/>
        <w:spacing w:after="12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454195">
        <w:rPr>
          <w:rFonts w:ascii="Verdana" w:eastAsia="Times New Roman" w:hAnsi="Verdana" w:cs="Arial"/>
          <w:color w:val="0000FF"/>
          <w:sz w:val="20"/>
          <w:szCs w:val="20"/>
        </w:rPr>
        <w:t>FROM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 xml:space="preserve"> EmployeeDetails e2</w:t>
      </w:r>
    </w:p>
    <w:p w:rsidR="00381E70" w:rsidRDefault="006D67E7" w:rsidP="006D67E7">
      <w:r w:rsidRPr="00454195">
        <w:rPr>
          <w:rFonts w:ascii="Verdana" w:eastAsia="Times New Roman" w:hAnsi="Verdana" w:cs="Arial"/>
          <w:color w:val="0000FF"/>
          <w:sz w:val="20"/>
          <w:szCs w:val="20"/>
        </w:rPr>
        <w:t>WHERE</w:t>
      </w:r>
      <w:r w:rsidRPr="00454195">
        <w:rPr>
          <w:rFonts w:ascii="Verdana" w:eastAsia="Times New Roman" w:hAnsi="Verdana" w:cs="Arial"/>
          <w:color w:val="222222"/>
          <w:sz w:val="20"/>
          <w:szCs w:val="20"/>
        </w:rPr>
        <w:t xml:space="preserve"> e2.Salary &gt; e1.Salary)</w:t>
      </w:r>
    </w:p>
    <w:p w:rsidR="00381E70" w:rsidRDefault="00381E70" w:rsidP="00381E70">
      <w:r>
        <w:t xml:space="preserve">7. </w:t>
      </w:r>
      <w:r w:rsidRPr="003A5E71">
        <w:rPr>
          <w:b/>
          <w:u w:val="single"/>
        </w:rPr>
        <w:t>Subquery (easy)</w:t>
      </w:r>
    </w:p>
    <w:p w:rsidR="00381E70" w:rsidRDefault="00381E70" w:rsidP="00381E70">
      <w:r>
        <w:t>Write a query to find list employees who draw maximum salary in their respective departments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</w:p>
    <w:p w:rsidR="006D67E7" w:rsidRDefault="006D67E7" w:rsidP="00381E70"/>
    <w:p w:rsidR="00381E70" w:rsidRDefault="00CD0B99" w:rsidP="00381E70">
      <w:pPr>
        <w:tabs>
          <w:tab w:val="left" w:pos="1260"/>
        </w:tabs>
      </w:pPr>
      <w:r>
        <w:t>8</w:t>
      </w:r>
      <w:r w:rsidR="00CC0755">
        <w:t>.</w:t>
      </w:r>
      <w:r w:rsidR="00CC0755" w:rsidRPr="00CC0755">
        <w:t xml:space="preserve"> </w:t>
      </w:r>
      <w:r w:rsidR="00CC0755" w:rsidRPr="003A5E71">
        <w:rPr>
          <w:b/>
          <w:u w:val="single"/>
        </w:rPr>
        <w:t>Join</w:t>
      </w:r>
      <w:r w:rsidR="00381E70" w:rsidRPr="003A5E71">
        <w:rPr>
          <w:b/>
          <w:u w:val="single"/>
        </w:rPr>
        <w:t xml:space="preserve"> (easy)</w:t>
      </w:r>
    </w:p>
    <w:p w:rsidR="00381E70" w:rsidRDefault="00381E70" w:rsidP="00381E70">
      <w:pPr>
        <w:tabs>
          <w:tab w:val="left" w:pos="1260"/>
        </w:tabs>
      </w:pPr>
      <w:r>
        <w:t xml:space="preserve">Create the following two tables </w:t>
      </w:r>
    </w:p>
    <w:p w:rsidR="00381E70" w:rsidRDefault="00381E70" w:rsidP="00381E70">
      <w:pPr>
        <w:tabs>
          <w:tab w:val="left" w:pos="1260"/>
        </w:tabs>
      </w:pP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CREATE TABLE addresses (  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adr_id INTEGER NOT NULL PRIMARY KEY,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adr_city VARCHAR(15),                                              </w:t>
      </w:r>
    </w:p>
    <w:p w:rsidR="00381E70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adr_country VARCHAR(15) NOT NULL);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CREATE TABLE persons (    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prs_id INTEGER NOT NULL PRIMARY KEY,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prs_father_id INTEGER,  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prs_mother_id INTEGER,  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prs_adr_id INTEGER,     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prs_first_name VARCHAR(15),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prs_surname VARCHAR(15),     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prs_prs_father_fk FOREIGN KEY (prs_father_id)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persons(prs_id),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prs_prs_mother_fk FOREIGN KEY (prs_mother_id)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persons(prs_id),           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prs_adr_fk FOREIGN KEY (prs_adr_id)                     </w:t>
      </w:r>
    </w:p>
    <w:p w:rsidR="00381E70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addresses(adr_id));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(1, 'RIGA', 'LATVIA'); 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(2, 'BERLIN', 'GERMANY');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(3, 'NEW YORK', 'USA');          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>INSERT INTO persons VALUES (1, NULL, NULL, NULL, 'JANIS', 'BERZINS');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(2, 1, NULL, 2, 'PETER', 'BERZINS');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(3, NULL, NULL, 2, 'ANN', 'SMYTH');       </w:t>
      </w:r>
    </w:p>
    <w:p w:rsidR="00381E70" w:rsidRPr="000C428C" w:rsidRDefault="00381E70" w:rsidP="00381E7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(4, 2, 3, 2, 'CHARLES', 'BERZINS');       </w:t>
      </w:r>
    </w:p>
    <w:p w:rsidR="00381E70" w:rsidRDefault="00381E70" w:rsidP="00381E70">
      <w:pPr>
        <w:tabs>
          <w:tab w:val="left" w:pos="1260"/>
        </w:tabs>
      </w:pPr>
    </w:p>
    <w:p w:rsidR="00381E70" w:rsidRDefault="00381E70" w:rsidP="00381E70">
      <w:pPr>
        <w:tabs>
          <w:tab w:val="left" w:pos="1260"/>
        </w:tabs>
      </w:pPr>
      <w:r>
        <w:t xml:space="preserve">Write a query to display </w:t>
      </w:r>
      <w:r w:rsidRPr="0069358E">
        <w:t>first name, surname and city for every person</w:t>
      </w:r>
      <w:r>
        <w:t>.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prs_first_name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prs_surname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adr_city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prs_adr_id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>
      <w:pPr>
        <w:tabs>
          <w:tab w:val="left" w:pos="1260"/>
        </w:tabs>
      </w:pPr>
    </w:p>
    <w:p w:rsidR="00381E70" w:rsidRDefault="00381E70" w:rsidP="00381E70">
      <w:pPr>
        <w:tabs>
          <w:tab w:val="left" w:pos="1260"/>
        </w:tabs>
      </w:pPr>
      <w:r>
        <w:t>Sample output</w:t>
      </w:r>
    </w:p>
    <w:p w:rsidR="00381E70" w:rsidRDefault="00381E70" w:rsidP="00381E70">
      <w:pPr>
        <w:tabs>
          <w:tab w:val="left" w:pos="1260"/>
        </w:tabs>
      </w:pPr>
      <w:r>
        <w:t xml:space="preserve">PRS_FIRST_NAME    PRS_SURNAME     ADR_CITY    </w:t>
      </w:r>
    </w:p>
    <w:p w:rsidR="00381E70" w:rsidRDefault="00381E70" w:rsidP="00381E70">
      <w:pPr>
        <w:tabs>
          <w:tab w:val="left" w:pos="1260"/>
        </w:tabs>
      </w:pPr>
      <w:r>
        <w:t>--------------- --------------- --------------------------------</w:t>
      </w:r>
    </w:p>
    <w:p w:rsidR="00381E70" w:rsidRDefault="00381E70" w:rsidP="00381E70">
      <w:pPr>
        <w:tabs>
          <w:tab w:val="left" w:pos="1260"/>
        </w:tabs>
      </w:pPr>
      <w:r>
        <w:t xml:space="preserve">    PETER                          BERZINS                BERLIN      </w:t>
      </w:r>
    </w:p>
    <w:p w:rsidR="00381E70" w:rsidRDefault="00381E70" w:rsidP="00381E70">
      <w:pPr>
        <w:tabs>
          <w:tab w:val="left" w:pos="1260"/>
        </w:tabs>
      </w:pPr>
    </w:p>
    <w:p w:rsidR="00381E70" w:rsidRDefault="00CD0B99" w:rsidP="00381E7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9</w:t>
      </w:r>
      <w:r w:rsidR="00381E70">
        <w:rPr>
          <w:color w:val="333333"/>
        </w:rPr>
        <w:t xml:space="preserve">. </w:t>
      </w:r>
      <w:r w:rsidR="003A5E71" w:rsidRPr="003A5E71">
        <w:rPr>
          <w:b/>
          <w:color w:val="333333"/>
          <w:u w:val="single"/>
        </w:rPr>
        <w:t>aggregate function</w:t>
      </w:r>
      <w:r w:rsidR="00381E70" w:rsidRPr="003A5E71">
        <w:rPr>
          <w:b/>
          <w:color w:val="333333"/>
          <w:u w:val="single"/>
        </w:rPr>
        <w:t>(easy)</w:t>
      </w:r>
    </w:p>
    <w:p w:rsidR="00381E70" w:rsidRDefault="00381E70" w:rsidP="00381E7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Using Sales</w:t>
      </w:r>
      <w:r w:rsidRPr="00340176">
        <w:rPr>
          <w:color w:val="333333"/>
        </w:rPr>
        <w:t>.</w:t>
      </w:r>
      <w:r>
        <w:rPr>
          <w:color w:val="333333"/>
        </w:rPr>
        <w:t>SalesTaxRate table in adventureworks,</w:t>
      </w:r>
      <w:r w:rsidRPr="00340176">
        <w:rPr>
          <w:color w:val="333333"/>
        </w:rPr>
        <w:t xml:space="preserve"> </w:t>
      </w:r>
      <w:r>
        <w:rPr>
          <w:color w:val="333333"/>
        </w:rPr>
        <w:t xml:space="preserve">Write a query to display total tax rate for each province (using </w:t>
      </w:r>
      <w:del w:id="8" w:author="332252" w:date="2012-07-27T15:41:00Z">
        <w:r w:rsidDel="00480C45">
          <w:rPr>
            <w:color w:val="333333"/>
          </w:rPr>
          <w:delText xml:space="preserve">sum </w:delText>
        </w:r>
      </w:del>
      <w:ins w:id="9" w:author="332252" w:date="2012-07-27T15:41:00Z">
        <w:r w:rsidR="00480C45">
          <w:rPr>
            <w:color w:val="333333"/>
          </w:rPr>
          <w:t>Aggregate</w:t>
        </w:r>
        <w:r w:rsidR="00480C45">
          <w:rPr>
            <w:color w:val="333333"/>
          </w:rPr>
          <w:t xml:space="preserve"> </w:t>
        </w:r>
      </w:ins>
      <w:r>
        <w:rPr>
          <w:color w:val="333333"/>
        </w:rPr>
        <w:t>function)</w:t>
      </w:r>
    </w:p>
    <w:p w:rsidR="006D67E7" w:rsidRDefault="006D67E7" w:rsidP="006D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TaxRate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total_tax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StateProvinceID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SalesTaxRate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stateprovinceid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1E70" w:rsidRPr="003A5E71" w:rsidRDefault="00381E70" w:rsidP="00381E70">
      <w:pPr>
        <w:shd w:val="clear" w:color="auto" w:fill="FFFFFF"/>
        <w:spacing w:before="100" w:beforeAutospacing="1" w:after="100" w:afterAutospacing="1"/>
        <w:rPr>
          <w:b/>
          <w:color w:val="333333"/>
          <w:u w:val="single"/>
        </w:rPr>
      </w:pPr>
      <w:r>
        <w:rPr>
          <w:color w:val="333333"/>
        </w:rPr>
        <w:t xml:space="preserve">24. Create the following table, and write a query </w:t>
      </w:r>
      <w:r>
        <w:rPr>
          <w:rFonts w:ascii="Arial" w:hAnsi="Arial" w:cs="Arial"/>
          <w:color w:val="333333"/>
          <w:sz w:val="19"/>
          <w:szCs w:val="19"/>
        </w:rPr>
        <w:t xml:space="preserve">to </w:t>
      </w:r>
      <w:r w:rsidRPr="003A5E71">
        <w:rPr>
          <w:rFonts w:ascii="Arial" w:hAnsi="Arial" w:cs="Arial"/>
          <w:b/>
          <w:color w:val="333333"/>
          <w:sz w:val="19"/>
          <w:szCs w:val="19"/>
          <w:u w:val="single"/>
        </w:rPr>
        <w:t>calculate the average AVG () for the Sales column. (easy)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2000"/>
        <w:gridCol w:w="1588"/>
        <w:gridCol w:w="995"/>
        <w:gridCol w:w="717"/>
      </w:tblGrid>
      <w:tr w:rsidR="00381E7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Company_ID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CompanyName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Sales</w:t>
            </w:r>
          </w:p>
        </w:tc>
      </w:tr>
      <w:tr w:rsidR="00381E7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Sample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1 Sample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Hamburg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10000</w:t>
            </w:r>
          </w:p>
        </w:tc>
      </w:tr>
      <w:tr w:rsidR="00381E7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Code 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2 Code 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Hamburg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20000</w:t>
            </w:r>
          </w:p>
        </w:tc>
      </w:tr>
      <w:tr w:rsidR="00381E7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Sample Code World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66 SQL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Curry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18000</w:t>
            </w:r>
          </w:p>
        </w:tc>
      </w:tr>
      <w:tr w:rsidR="00381E7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Reference Ltd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34 Reference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Pisa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1E70" w:rsidRDefault="00381E7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17000</w:t>
            </w:r>
          </w:p>
        </w:tc>
      </w:tr>
    </w:tbl>
    <w:p w:rsidR="00A75142" w:rsidRDefault="00A75142" w:rsidP="00A7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Average_Sales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tblCompany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2C90" w:rsidRDefault="00D42C90"/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Pr="003A5E71" w:rsidRDefault="00CD0B99" w:rsidP="00381E70">
      <w:pPr>
        <w:shd w:val="clear" w:color="auto" w:fill="FFFFFF"/>
        <w:spacing w:before="45" w:after="45" w:line="240" w:lineRule="auto"/>
        <w:outlineLvl w:val="3"/>
        <w:rPr>
          <w:b/>
          <w:u w:val="single"/>
        </w:rPr>
      </w:pPr>
      <w:r w:rsidRPr="00CD0B99">
        <w:rPr>
          <w:b/>
        </w:rPr>
        <w:t>10</w:t>
      </w:r>
      <w:r w:rsidR="00381E70" w:rsidRPr="00CD0B99">
        <w:rPr>
          <w:b/>
        </w:rPr>
        <w:t xml:space="preserve">. </w:t>
      </w:r>
      <w:r w:rsidR="00381E70" w:rsidRPr="003A5E71">
        <w:rPr>
          <w:b/>
          <w:u w:val="single"/>
        </w:rPr>
        <w:t>(</w:t>
      </w:r>
      <w:r w:rsidRPr="003A5E71">
        <w:rPr>
          <w:b/>
          <w:u w:val="single"/>
        </w:rPr>
        <w:t>Easy) aggregate</w:t>
      </w:r>
      <w:r w:rsidR="003A5E71" w:rsidRPr="003A5E71">
        <w:rPr>
          <w:b/>
          <w:u w:val="single"/>
        </w:rPr>
        <w:t xml:space="preserve">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 xml:space="preserve">Using the </w:t>
      </w:r>
      <w:r w:rsidRPr="0096680A">
        <w:t>Sales.SalesTaxRate</w:t>
      </w:r>
      <w:r>
        <w:t xml:space="preserve"> table in adventureworks, write a query to calculate </w:t>
      </w:r>
      <w:r w:rsidRPr="0096680A">
        <w:t>lowest (minimum) tax rat</w:t>
      </w:r>
      <w:r>
        <w:t>e.</w:t>
      </w:r>
    </w:p>
    <w:p w:rsidR="00A75142" w:rsidRDefault="00A75142" w:rsidP="00A7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TaxRate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5142" w:rsidRDefault="00A75142" w:rsidP="00A7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SalesTaxRate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75142" w:rsidRDefault="00A75142" w:rsidP="00A7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/>
    <w:p w:rsidR="00381E70" w:rsidRDefault="00381E70"/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11</w:t>
      </w:r>
      <w:r w:rsidR="00381E70">
        <w:t>.</w:t>
      </w:r>
      <w:r w:rsidR="00381E70" w:rsidRPr="003A5E71">
        <w:rPr>
          <w:b/>
          <w:u w:val="single"/>
        </w:rPr>
        <w:t>(easy)</w:t>
      </w:r>
      <w:r w:rsidR="003A5E71" w:rsidRPr="003A5E71">
        <w:rPr>
          <w:b/>
          <w:u w:val="single"/>
        </w:rPr>
        <w:t xml:space="preserve"> aggregate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>Using the production.Product table in adventureworks calculate the average weight.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>Substitute the null value columns with a value (isnull function)</w:t>
      </w:r>
    </w:p>
    <w:p w:rsidR="00D55C75" w:rsidRDefault="00D55C75" w:rsidP="00381E70">
      <w:pPr>
        <w:shd w:val="clear" w:color="auto" w:fill="FFFFFF"/>
        <w:spacing w:before="45" w:after="45" w:line="240" w:lineRule="auto"/>
        <w:outlineLvl w:val="3"/>
      </w:pPr>
    </w:p>
    <w:p w:rsidR="00D55C75" w:rsidRDefault="00D55C75" w:rsidP="00D5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5C75" w:rsidRDefault="00D55C75" w:rsidP="00D5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5C75" w:rsidRDefault="00D55C75" w:rsidP="00D5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5C75" w:rsidRDefault="00D55C75" w:rsidP="00D5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C75" w:rsidRDefault="00D55C75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12</w:t>
      </w:r>
      <w:r w:rsidR="00381E70" w:rsidRPr="003A5E71">
        <w:rPr>
          <w:b/>
          <w:u w:val="single"/>
        </w:rPr>
        <w:t>.(easy)</w:t>
      </w:r>
      <w:r w:rsidR="003A5E71" w:rsidRPr="003A5E71">
        <w:rPr>
          <w:b/>
          <w:u w:val="single"/>
        </w:rPr>
        <w:t>system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 xml:space="preserve">Write a query to find </w:t>
      </w:r>
      <w:r w:rsidRPr="00313493">
        <w:t>the current system date and time</w:t>
      </w:r>
      <w:r>
        <w:t>.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381E70" w:rsidRPr="003C2231" w:rsidRDefault="00381E70">
      <w:pPr>
        <w:rPr>
          <w:b/>
        </w:rPr>
      </w:pPr>
    </w:p>
    <w:p w:rsidR="003C2231" w:rsidRDefault="003C2231"/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13</w:t>
      </w:r>
      <w:r w:rsidRPr="003A5E71">
        <w:rPr>
          <w:b/>
          <w:u w:val="single"/>
        </w:rPr>
        <w:t>. (Easy) system</w:t>
      </w:r>
      <w:r w:rsidR="003A5E71" w:rsidRPr="003A5E71">
        <w:rPr>
          <w:b/>
          <w:u w:val="single"/>
        </w:rPr>
        <w:t xml:space="preserve">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313493">
        <w:t>return the name of the current user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CURRENT_USER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14</w:t>
      </w:r>
      <w:r w:rsidRPr="00CD0B99">
        <w:rPr>
          <w:b/>
        </w:rPr>
        <w:t>. (</w:t>
      </w:r>
      <w:r w:rsidRPr="003A5E71">
        <w:rPr>
          <w:b/>
          <w:u w:val="single"/>
        </w:rPr>
        <w:t>Easy) system</w:t>
      </w:r>
      <w:r w:rsidR="003A5E71" w:rsidRPr="003A5E71">
        <w:rPr>
          <w:b/>
          <w:u w:val="single"/>
        </w:rPr>
        <w:t xml:space="preserve">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313493">
        <w:t>create the database role buyers that is owned by user BenMiller</w:t>
      </w:r>
    </w:p>
    <w:p w:rsidR="003C2231" w:rsidRDefault="003C2231" w:rsidP="00381E70">
      <w:pPr>
        <w:shd w:val="clear" w:color="auto" w:fill="FFFFFF"/>
        <w:spacing w:before="45" w:after="45" w:line="240" w:lineRule="auto"/>
        <w:outlineLvl w:val="3"/>
      </w:pP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urname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'1a2b3c4d5e6f7D$'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BenMiller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buyers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BenMiller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2231" w:rsidRDefault="003C2231" w:rsidP="003C2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2231" w:rsidRDefault="003C2231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15</w:t>
      </w:r>
      <w:r w:rsidR="003A5E71" w:rsidRPr="003A5E71">
        <w:rPr>
          <w:b/>
          <w:u w:val="single"/>
        </w:rPr>
        <w:t>.(easy)system function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313493">
        <w:t>create the database role auditors that is owned the db_securityadmin fixed database role.</w:t>
      </w:r>
    </w:p>
    <w:p w:rsidR="00E96116" w:rsidRDefault="00E96116" w:rsidP="00E9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auditors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db_securityadmin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6116" w:rsidRDefault="00E96116" w:rsidP="00E9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81E70" w:rsidRDefault="00381E70"/>
    <w:p w:rsidR="00381E70" w:rsidRDefault="00381E70"/>
    <w:p w:rsidR="00381E70" w:rsidRDefault="00CD0B99" w:rsidP="00381E70">
      <w:pPr>
        <w:shd w:val="clear" w:color="auto" w:fill="FFFFFF"/>
        <w:spacing w:before="45" w:after="45" w:line="240" w:lineRule="auto"/>
        <w:outlineLvl w:val="3"/>
      </w:pPr>
      <w:r>
        <w:t>16</w:t>
      </w:r>
      <w:r w:rsidR="00381E70" w:rsidRPr="003A5E71">
        <w:rPr>
          <w:b/>
          <w:u w:val="single"/>
        </w:rPr>
        <w:t>.</w:t>
      </w:r>
      <w:r w:rsidR="003A5E71" w:rsidRPr="003A5E71">
        <w:rPr>
          <w:b/>
          <w:u w:val="single"/>
        </w:rPr>
        <w:t>constraints</w:t>
      </w:r>
      <w:r w:rsidR="00381E70" w:rsidRPr="003A5E71">
        <w:rPr>
          <w:b/>
          <w:u w:val="single"/>
        </w:rPr>
        <w:t xml:space="preserve"> (easy)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>Write a query to create the following tables with columns given: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>Employee table with columns eid (primary key) ,deptid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  <w:r>
        <w:t>Department table with columns eid (foreign key referencing eid in employee table) , deptid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</w:pPr>
      <w:r>
        <w:t>After creating both the tables try inserting values in the department table first. What do you get as output.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</w:pPr>
    </w:p>
    <w:p w:rsidR="00381E70" w:rsidRDefault="00381E70" w:rsidP="00381E70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</w:pPr>
      <w:r>
        <w:t>After inserting values in both the table , try deleting a row from employee table referred by department table, what do you see?</w:t>
      </w:r>
    </w:p>
    <w:p w:rsidR="00381E70" w:rsidRDefault="00381E70" w:rsidP="00381E70">
      <w:pPr>
        <w:pStyle w:val="ListParagraph"/>
      </w:pPr>
    </w:p>
    <w:p w:rsidR="00381E70" w:rsidRDefault="00381E70" w:rsidP="00381E70">
      <w:pPr>
        <w:pStyle w:val="ListParagraph"/>
        <w:numPr>
          <w:ilvl w:val="0"/>
          <w:numId w:val="2"/>
        </w:numPr>
        <w:shd w:val="clear" w:color="auto" w:fill="FFFFFF"/>
        <w:spacing w:before="45" w:after="45" w:line="240" w:lineRule="auto"/>
        <w:outlineLvl w:val="3"/>
      </w:pPr>
      <w:r>
        <w:t>Now try deleting the employee table, what is the result?</w:t>
      </w:r>
    </w:p>
    <w:p w:rsidR="00381E70" w:rsidRDefault="00381E70" w:rsidP="00381E70">
      <w:pPr>
        <w:pStyle w:val="ListParagraph"/>
      </w:pPr>
    </w:p>
    <w:p w:rsidR="00381E70" w:rsidRDefault="00381E70" w:rsidP="00381E70">
      <w:pPr>
        <w:pStyle w:val="ListParagraph"/>
        <w:shd w:val="clear" w:color="auto" w:fill="FFFFFF"/>
        <w:spacing w:before="45" w:after="45" w:line="240" w:lineRule="auto"/>
        <w:ind w:left="750"/>
        <w:outlineLvl w:val="3"/>
      </w:pPr>
    </w:p>
    <w:p w:rsidR="00381E70" w:rsidRDefault="00CD0B99" w:rsidP="00381E70">
      <w:pPr>
        <w:pStyle w:val="ListParagraph"/>
        <w:shd w:val="clear" w:color="auto" w:fill="FFFFFF"/>
        <w:spacing w:before="45" w:after="45" w:line="240" w:lineRule="auto"/>
        <w:ind w:left="750"/>
        <w:outlineLvl w:val="3"/>
      </w:pPr>
      <w:r>
        <w:t>17</w:t>
      </w:r>
      <w:r w:rsidR="00381E70">
        <w:t xml:space="preserve">. </w:t>
      </w:r>
      <w:r w:rsidR="003A5E71" w:rsidRPr="003A5E71">
        <w:rPr>
          <w:b/>
          <w:u w:val="single"/>
        </w:rPr>
        <w:t>triggers</w:t>
      </w:r>
      <w:r w:rsidR="00381E70" w:rsidRPr="003A5E71">
        <w:rPr>
          <w:b/>
          <w:u w:val="single"/>
        </w:rPr>
        <w:t>(medium)</w:t>
      </w:r>
    </w:p>
    <w:p w:rsidR="00381E70" w:rsidRDefault="00381E70" w:rsidP="00381E70">
      <w:pPr>
        <w:pStyle w:val="ListParagraph"/>
        <w:shd w:val="clear" w:color="auto" w:fill="FFFFFF"/>
        <w:spacing w:before="45" w:after="45" w:line="240" w:lineRule="auto"/>
        <w:ind w:left="750"/>
        <w:outlineLvl w:val="3"/>
      </w:pP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Emp_Sal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'Stephen'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Employee_Test_Audit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Emp_Sal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Audit_Action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Audit_Timestamp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0755" w:rsidRDefault="00CC0755" w:rsidP="00CC0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>
      <w:pPr>
        <w:pStyle w:val="ListParagraph"/>
        <w:shd w:val="clear" w:color="auto" w:fill="FFFFFF"/>
        <w:spacing w:before="45" w:after="45" w:line="240" w:lineRule="auto"/>
        <w:ind w:left="750"/>
        <w:outlineLvl w:val="3"/>
      </w:pP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  <w:rPr>
          <w:rFonts w:ascii="Verdana" w:hAnsi="Verdana"/>
          <w:sz w:val="20"/>
          <w:szCs w:val="20"/>
        </w:rPr>
      </w:pPr>
      <w:r>
        <w:t xml:space="preserve">Create an  </w:t>
      </w:r>
      <w:r>
        <w:rPr>
          <w:rFonts w:ascii="Verdana" w:hAnsi="Verdana"/>
          <w:sz w:val="20"/>
          <w:szCs w:val="20"/>
        </w:rPr>
        <w:t>AFTER INSERT TRIGGER</w:t>
      </w:r>
      <w:r>
        <w:t xml:space="preserve"> on the employee table  </w:t>
      </w:r>
      <w:r>
        <w:rPr>
          <w:rFonts w:ascii="Verdana" w:hAnsi="Verdana"/>
          <w:sz w:val="20"/>
          <w:szCs w:val="20"/>
        </w:rPr>
        <w:t>which will insert the rows inserted into the employee table into employee audit table. The main purpose of this audit table is to record the changes in the main table.</w:t>
      </w:r>
    </w:p>
    <w:p w:rsidR="00381E70" w:rsidRDefault="00381E70" w:rsidP="00381E70">
      <w:pPr>
        <w:shd w:val="clear" w:color="auto" w:fill="FFFFFF"/>
        <w:spacing w:before="45" w:after="45" w:line="240" w:lineRule="auto"/>
        <w:outlineLvl w:val="3"/>
        <w:rPr>
          <w:rFonts w:ascii="Verdana" w:hAnsi="Verdana"/>
          <w:sz w:val="20"/>
          <w:szCs w:val="20"/>
        </w:rPr>
      </w:pP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trgAfterInsert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[Employee_Test]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@empsal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Emp_Sal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'Inserted Record -- After Insert Trigger.'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Employee_Test_Audit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Emp_Sal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Audit_Timestamp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INSERT trigger fired.'</w:t>
      </w:r>
    </w:p>
    <w:p w:rsidR="00710F11" w:rsidRDefault="00710F11" w:rsidP="00710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81E70" w:rsidRDefault="00381E70"/>
    <w:p w:rsidR="00381E70" w:rsidRDefault="00381E70"/>
    <w:p w:rsidR="00F1347D" w:rsidRDefault="00F1347D"/>
    <w:p w:rsidR="00F1347D" w:rsidRDefault="00F1347D"/>
    <w:p w:rsidR="00F1347D" w:rsidRDefault="00F1347D"/>
    <w:p w:rsidR="00F1347D" w:rsidRDefault="00F1347D"/>
    <w:p w:rsidR="00F1347D" w:rsidRDefault="00F1347D"/>
    <w:p w:rsidR="00F1347D" w:rsidRDefault="00F1347D"/>
    <w:p w:rsidR="005E40A3" w:rsidRDefault="005E40A3"/>
    <w:p w:rsidR="005E40A3" w:rsidRDefault="005E40A3"/>
    <w:p w:rsidR="00F1347D" w:rsidRDefault="00F1347D"/>
    <w:p w:rsidR="00381E70" w:rsidRDefault="00381E70">
      <w:pPr>
        <w:rPr>
          <w:b/>
          <w:sz w:val="28"/>
          <w:szCs w:val="28"/>
          <w:u w:val="single"/>
        </w:rPr>
      </w:pPr>
      <w:r w:rsidRPr="00381E70">
        <w:rPr>
          <w:b/>
          <w:sz w:val="28"/>
          <w:szCs w:val="28"/>
          <w:u w:val="single"/>
        </w:rPr>
        <w:t>Medium</w:t>
      </w:r>
    </w:p>
    <w:p w:rsidR="00381E70" w:rsidRDefault="00CD0B99" w:rsidP="00381E70">
      <w:pPr>
        <w:spacing w:before="100" w:beforeAutospacing="1" w:line="240" w:lineRule="auto"/>
        <w:outlineLvl w:val="1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>18</w:t>
      </w:r>
      <w:r w:rsidR="00381E70">
        <w:rPr>
          <w:rFonts w:eastAsia="Times New Roman" w:cstheme="minorHAnsi"/>
          <w:bCs/>
          <w:color w:val="000000"/>
          <w:kern w:val="36"/>
        </w:rPr>
        <w:t xml:space="preserve">. </w:t>
      </w:r>
      <w:r w:rsidR="00381E70" w:rsidRPr="003A5E71">
        <w:rPr>
          <w:rFonts w:eastAsia="Times New Roman" w:cstheme="minorHAnsi"/>
          <w:b/>
          <w:bCs/>
          <w:color w:val="000000"/>
          <w:kern w:val="36"/>
          <w:u w:val="single"/>
        </w:rPr>
        <w:t>CTE (medium)</w:t>
      </w:r>
    </w:p>
    <w:p w:rsidR="00381E70" w:rsidRDefault="00381E70" w:rsidP="00381E70">
      <w:pPr>
        <w:spacing w:before="100" w:beforeAutospacing="1" w:line="240" w:lineRule="auto"/>
        <w:outlineLvl w:val="1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 xml:space="preserve">Write a </w:t>
      </w:r>
      <w:hyperlink r:id="rId5" w:history="1">
        <w:r w:rsidRPr="00454195">
          <w:rPr>
            <w:rFonts w:eastAsia="Times New Roman" w:cstheme="minorHAnsi"/>
            <w:bCs/>
            <w:color w:val="000000"/>
            <w:kern w:val="36"/>
          </w:rPr>
          <w:t xml:space="preserve">Query </w:t>
        </w:r>
        <w:r>
          <w:rPr>
            <w:rFonts w:eastAsia="Times New Roman" w:cstheme="minorHAnsi"/>
            <w:bCs/>
            <w:color w:val="000000"/>
            <w:kern w:val="36"/>
          </w:rPr>
          <w:t>to retrieve the top</w:t>
        </w:r>
        <w:r w:rsidRPr="00454195">
          <w:rPr>
            <w:rFonts w:eastAsia="Times New Roman" w:cstheme="minorHAnsi"/>
            <w:bCs/>
            <w:color w:val="000000"/>
            <w:kern w:val="36"/>
          </w:rPr>
          <w:t xml:space="preserve"> two </w:t>
        </w:r>
        <w:r>
          <w:rPr>
            <w:rFonts w:eastAsia="Times New Roman" w:cstheme="minorHAnsi"/>
            <w:bCs/>
            <w:color w:val="000000"/>
            <w:kern w:val="36"/>
          </w:rPr>
          <w:t xml:space="preserve">employees who earn the most </w:t>
        </w:r>
        <w:r w:rsidRPr="00454195">
          <w:rPr>
            <w:rFonts w:eastAsia="Times New Roman" w:cstheme="minorHAnsi"/>
            <w:bCs/>
            <w:color w:val="000000"/>
            <w:kern w:val="36"/>
          </w:rPr>
          <w:t xml:space="preserve">from </w:t>
        </w:r>
        <w:r>
          <w:rPr>
            <w:rFonts w:eastAsia="Times New Roman" w:cstheme="minorHAnsi"/>
            <w:bCs/>
            <w:color w:val="000000"/>
            <w:kern w:val="36"/>
          </w:rPr>
          <w:t>employee</w:t>
        </w:r>
        <w:r w:rsidRPr="00454195">
          <w:rPr>
            <w:rFonts w:eastAsia="Times New Roman" w:cstheme="minorHAnsi"/>
            <w:bCs/>
            <w:color w:val="000000"/>
            <w:kern w:val="36"/>
          </w:rPr>
          <w:t xml:space="preserve"> table in SQL Server</w:t>
        </w:r>
      </w:hyperlink>
    </w:p>
    <w:p w:rsidR="00381E70" w:rsidRDefault="00381E70" w:rsidP="00381E70">
      <w:pPr>
        <w:spacing w:before="100" w:beforeAutospacing="1" w:line="240" w:lineRule="auto"/>
        <w:outlineLvl w:val="1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>Using a CTE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NumberedItems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SalaryRank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NumberedItems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SalaryRank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</w:t>
      </w:r>
      <w:ins w:id="10" w:author="332252" w:date="2012-07-27T15:46:00Z">
        <w:r w:rsidR="00480C45">
          <w:rPr>
            <w:rFonts w:ascii="Consolas" w:hAnsi="Consolas" w:cs="Consolas"/>
            <w:sz w:val="19"/>
            <w:szCs w:val="19"/>
          </w:rPr>
          <w:t>(repeated)</w:t>
        </w:r>
      </w:ins>
    </w:p>
    <w:p w:rsidR="00381E70" w:rsidRDefault="00381E70" w:rsidP="00381E70"/>
    <w:p w:rsidR="00381E70" w:rsidRDefault="00381E70" w:rsidP="00381E70"/>
    <w:p w:rsidR="00381E70" w:rsidRDefault="00CD0B99" w:rsidP="00381E70">
      <w:r>
        <w:t>19</w:t>
      </w:r>
      <w:r w:rsidR="00381E70">
        <w:t xml:space="preserve">. </w:t>
      </w:r>
      <w:r w:rsidR="00381E70" w:rsidRPr="003A5E71">
        <w:rPr>
          <w:b/>
          <w:u w:val="single"/>
        </w:rPr>
        <w:t>Subquery (medium)</w:t>
      </w:r>
    </w:p>
    <w:p w:rsidR="00381E70" w:rsidRDefault="00381E70" w:rsidP="00381E70">
      <w:r>
        <w:t xml:space="preserve">Write a query to find salesperson fullname, emailaddress, phone </w:t>
      </w:r>
      <w:r w:rsidRPr="00590E0F">
        <w:t xml:space="preserve">who received 2,000.0 in bonus.  </w:t>
      </w:r>
      <w:r>
        <w:t>Use humanresources.employee, person.contact, sales.salesperson tables from adventureworks database.</w:t>
      </w:r>
    </w:p>
    <w:p w:rsidR="00381E70" w:rsidRDefault="00381E70" w:rsidP="00381E70">
      <w:r>
        <w:t>Using JOIN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2000.00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7324" w:rsidRDefault="00847324" w:rsidP="0084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SalesPersonID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1E70" w:rsidRDefault="00381E70" w:rsidP="00381E70"/>
    <w:p w:rsidR="00381E70" w:rsidRDefault="00CD0B99" w:rsidP="00381E70">
      <w:r>
        <w:t>20</w:t>
      </w:r>
      <w:r w:rsidR="00381E70">
        <w:t xml:space="preserve">. </w:t>
      </w:r>
      <w:r w:rsidR="00381E70" w:rsidRPr="003A5E71">
        <w:rPr>
          <w:b/>
          <w:u w:val="single"/>
        </w:rPr>
        <w:t>Subquery (medium)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1E70" w:rsidRPr="00590E0F" w:rsidTr="00D42C90">
        <w:tc>
          <w:tcPr>
            <w:tcW w:w="3192" w:type="dxa"/>
          </w:tcPr>
          <w:p w:rsidR="00381E70" w:rsidRPr="00590E0F" w:rsidRDefault="00381E70" w:rsidP="00D42C90">
            <w:pPr>
              <w:jc w:val="center"/>
              <w:rPr>
                <w:b/>
                <w:i/>
              </w:rPr>
            </w:pPr>
            <w:r w:rsidRPr="00590E0F">
              <w:rPr>
                <w:b/>
                <w:i/>
              </w:rPr>
              <w:t>Employee_no</w:t>
            </w:r>
          </w:p>
        </w:tc>
        <w:tc>
          <w:tcPr>
            <w:tcW w:w="3192" w:type="dxa"/>
          </w:tcPr>
          <w:p w:rsidR="00381E70" w:rsidRPr="00590E0F" w:rsidRDefault="00381E70" w:rsidP="00D42C90">
            <w:pPr>
              <w:jc w:val="center"/>
              <w:rPr>
                <w:b/>
                <w:i/>
              </w:rPr>
            </w:pPr>
            <w:r w:rsidRPr="00590E0F">
              <w:rPr>
                <w:b/>
                <w:i/>
              </w:rPr>
              <w:t>Salary</w:t>
            </w:r>
          </w:p>
        </w:tc>
        <w:tc>
          <w:tcPr>
            <w:tcW w:w="3192" w:type="dxa"/>
          </w:tcPr>
          <w:p w:rsidR="00381E70" w:rsidRPr="00590E0F" w:rsidRDefault="00381E70" w:rsidP="00D42C90">
            <w:pPr>
              <w:jc w:val="center"/>
              <w:rPr>
                <w:b/>
                <w:i/>
              </w:rPr>
            </w:pPr>
            <w:r w:rsidRPr="00590E0F">
              <w:rPr>
                <w:b/>
                <w:i/>
              </w:rPr>
              <w:t>Department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1</w:t>
            </w:r>
          </w:p>
        </w:tc>
        <w:tc>
          <w:tcPr>
            <w:tcW w:w="3192" w:type="dxa"/>
          </w:tcPr>
          <w:p w:rsidR="00381E70" w:rsidRDefault="00381E70" w:rsidP="00D42C90">
            <w:r>
              <w:t>5678</w:t>
            </w:r>
          </w:p>
        </w:tc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2</w:t>
            </w:r>
          </w:p>
        </w:tc>
        <w:tc>
          <w:tcPr>
            <w:tcW w:w="3192" w:type="dxa"/>
          </w:tcPr>
          <w:p w:rsidR="00381E70" w:rsidRDefault="00381E70" w:rsidP="00D42C90">
            <w:r>
              <w:t>9807</w:t>
            </w:r>
          </w:p>
        </w:tc>
        <w:tc>
          <w:tcPr>
            <w:tcW w:w="3192" w:type="dxa"/>
          </w:tcPr>
          <w:p w:rsidR="00381E70" w:rsidRDefault="00381E70" w:rsidP="00D42C90">
            <w:r>
              <w:t>20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3</w:t>
            </w:r>
          </w:p>
        </w:tc>
        <w:tc>
          <w:tcPr>
            <w:tcW w:w="3192" w:type="dxa"/>
          </w:tcPr>
          <w:p w:rsidR="00381E70" w:rsidRDefault="00381E70" w:rsidP="00D42C90">
            <w:r>
              <w:t>6500</w:t>
            </w:r>
          </w:p>
        </w:tc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4</w:t>
            </w:r>
          </w:p>
        </w:tc>
        <w:tc>
          <w:tcPr>
            <w:tcW w:w="3192" w:type="dxa"/>
          </w:tcPr>
          <w:p w:rsidR="00381E70" w:rsidRDefault="00381E70" w:rsidP="00D42C90">
            <w:r>
              <w:t>6565</w:t>
            </w:r>
          </w:p>
        </w:tc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5</w:t>
            </w:r>
          </w:p>
        </w:tc>
        <w:tc>
          <w:tcPr>
            <w:tcW w:w="3192" w:type="dxa"/>
          </w:tcPr>
          <w:p w:rsidR="00381E70" w:rsidRDefault="00381E70" w:rsidP="00D42C90">
            <w:r>
              <w:t>9000</w:t>
            </w:r>
          </w:p>
        </w:tc>
        <w:tc>
          <w:tcPr>
            <w:tcW w:w="3192" w:type="dxa"/>
          </w:tcPr>
          <w:p w:rsidR="00381E70" w:rsidRDefault="00381E70" w:rsidP="00D42C90">
            <w:r>
              <w:t>20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6</w:t>
            </w:r>
          </w:p>
        </w:tc>
        <w:tc>
          <w:tcPr>
            <w:tcW w:w="3192" w:type="dxa"/>
          </w:tcPr>
          <w:p w:rsidR="00381E70" w:rsidRDefault="00381E70" w:rsidP="00D42C90">
            <w:r>
              <w:t>1000</w:t>
            </w:r>
          </w:p>
        </w:tc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7</w:t>
            </w:r>
          </w:p>
        </w:tc>
        <w:tc>
          <w:tcPr>
            <w:tcW w:w="3192" w:type="dxa"/>
          </w:tcPr>
          <w:p w:rsidR="00381E70" w:rsidRDefault="00381E70" w:rsidP="00D42C90">
            <w:r>
              <w:t>8000</w:t>
            </w:r>
          </w:p>
        </w:tc>
        <w:tc>
          <w:tcPr>
            <w:tcW w:w="3192" w:type="dxa"/>
          </w:tcPr>
          <w:p w:rsidR="00381E70" w:rsidRDefault="00381E70" w:rsidP="00D42C90">
            <w:r>
              <w:t>20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8</w:t>
            </w:r>
          </w:p>
        </w:tc>
        <w:tc>
          <w:tcPr>
            <w:tcW w:w="3192" w:type="dxa"/>
          </w:tcPr>
          <w:p w:rsidR="00381E70" w:rsidRDefault="00381E70" w:rsidP="00D42C90">
            <w:r>
              <w:t>5000</w:t>
            </w:r>
          </w:p>
        </w:tc>
        <w:tc>
          <w:tcPr>
            <w:tcW w:w="3192" w:type="dxa"/>
          </w:tcPr>
          <w:p w:rsidR="00381E70" w:rsidRDefault="00381E70" w:rsidP="00D42C90">
            <w:r>
              <w:t>20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9</w:t>
            </w:r>
          </w:p>
        </w:tc>
        <w:tc>
          <w:tcPr>
            <w:tcW w:w="3192" w:type="dxa"/>
          </w:tcPr>
          <w:p w:rsidR="00381E70" w:rsidRDefault="00381E70" w:rsidP="00D42C90">
            <w:r>
              <w:t>3890</w:t>
            </w:r>
          </w:p>
        </w:tc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>10</w:t>
            </w:r>
          </w:p>
        </w:tc>
        <w:tc>
          <w:tcPr>
            <w:tcW w:w="3192" w:type="dxa"/>
          </w:tcPr>
          <w:p w:rsidR="00381E70" w:rsidRDefault="00381E70" w:rsidP="00D42C90">
            <w:r>
              <w:t>8000</w:t>
            </w:r>
          </w:p>
        </w:tc>
        <w:tc>
          <w:tcPr>
            <w:tcW w:w="3192" w:type="dxa"/>
          </w:tcPr>
          <w:p w:rsidR="00381E70" w:rsidRDefault="00381E70" w:rsidP="00D42C90">
            <w:r>
              <w:t>20</w:t>
            </w:r>
          </w:p>
        </w:tc>
      </w:tr>
    </w:tbl>
    <w:p w:rsidR="00381E70" w:rsidRDefault="00381E70" w:rsidP="00381E7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81E70" w:rsidRPr="00590E0F" w:rsidTr="00D42C90">
        <w:tc>
          <w:tcPr>
            <w:tcW w:w="4788" w:type="dxa"/>
          </w:tcPr>
          <w:p w:rsidR="00381E70" w:rsidRPr="00590E0F" w:rsidRDefault="00381E70" w:rsidP="00D42C90">
            <w:pPr>
              <w:jc w:val="center"/>
              <w:rPr>
                <w:b/>
                <w:i/>
              </w:rPr>
            </w:pPr>
            <w:r w:rsidRPr="00590E0F">
              <w:rPr>
                <w:b/>
                <w:i/>
              </w:rPr>
              <w:t>Department_id</w:t>
            </w:r>
          </w:p>
        </w:tc>
        <w:tc>
          <w:tcPr>
            <w:tcW w:w="4788" w:type="dxa"/>
          </w:tcPr>
          <w:p w:rsidR="00381E70" w:rsidRPr="00590E0F" w:rsidRDefault="00381E70" w:rsidP="00D42C90">
            <w:pPr>
              <w:jc w:val="center"/>
              <w:rPr>
                <w:b/>
                <w:i/>
              </w:rPr>
            </w:pPr>
            <w:r w:rsidRPr="00590E0F">
              <w:rPr>
                <w:b/>
                <w:i/>
              </w:rPr>
              <w:t>Department_name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r>
              <w:t>10</w:t>
            </w:r>
          </w:p>
        </w:tc>
        <w:tc>
          <w:tcPr>
            <w:tcW w:w="4788" w:type="dxa"/>
          </w:tcPr>
          <w:p w:rsidR="00381E70" w:rsidRDefault="00381E70" w:rsidP="00D42C90">
            <w:r>
              <w:t>Marketing</w:t>
            </w:r>
          </w:p>
        </w:tc>
      </w:tr>
      <w:tr w:rsidR="00381E70" w:rsidTr="00D42C90">
        <w:tc>
          <w:tcPr>
            <w:tcW w:w="4788" w:type="dxa"/>
          </w:tcPr>
          <w:p w:rsidR="00381E70" w:rsidRDefault="00381E70" w:rsidP="00D42C90">
            <w:r>
              <w:t>20</w:t>
            </w:r>
          </w:p>
        </w:tc>
        <w:tc>
          <w:tcPr>
            <w:tcW w:w="4788" w:type="dxa"/>
          </w:tcPr>
          <w:p w:rsidR="00381E70" w:rsidRDefault="00381E70" w:rsidP="00D42C90">
            <w:r>
              <w:t>finance</w:t>
            </w:r>
          </w:p>
        </w:tc>
      </w:tr>
    </w:tbl>
    <w:p w:rsidR="00381E70" w:rsidRDefault="00381E70" w:rsidP="00381E70"/>
    <w:p w:rsidR="00381E70" w:rsidRDefault="00381E70" w:rsidP="00381E70"/>
    <w:p w:rsidR="00381E70" w:rsidRDefault="00381E70" w:rsidP="00381E70">
      <w:r>
        <w:t>Using the above 2 tables write a query to find</w:t>
      </w:r>
      <w:r w:rsidRPr="00ED6A0F">
        <w:t xml:space="preserve"> the list of employees (employee number and names) having more salary than the average salary of all employees in that employee's department.</w:t>
      </w:r>
    </w:p>
    <w:p w:rsidR="00847324" w:rsidRPr="004137B8" w:rsidRDefault="00847324" w:rsidP="00847324">
      <w:pPr>
        <w:spacing w:before="75" w:after="225" w:line="240" w:lineRule="auto"/>
        <w:rPr>
          <w:rFonts w:eastAsia="Times New Roman" w:cstheme="minorHAnsi"/>
          <w:color w:val="333333"/>
        </w:rPr>
      </w:pPr>
      <w:r w:rsidRPr="004137B8">
        <w:rPr>
          <w:rFonts w:eastAsia="Times New Roman" w:cstheme="minorHAnsi"/>
          <w:color w:val="0000FF"/>
        </w:rPr>
        <w:t xml:space="preserve">SELECT </w:t>
      </w:r>
      <w:r w:rsidRPr="004137B8">
        <w:rPr>
          <w:rFonts w:eastAsia="Times New Roman" w:cstheme="minorHAnsi"/>
          <w:color w:val="333333"/>
        </w:rPr>
        <w:t xml:space="preserve">employee_number, </w:t>
      </w:r>
      <w:r w:rsidRPr="004137B8">
        <w:rPr>
          <w:rFonts w:eastAsia="Times New Roman" w:cstheme="minorHAnsi"/>
          <w:color w:val="0000FF"/>
        </w:rPr>
        <w:t>name</w:t>
      </w:r>
      <w:r w:rsidRPr="004137B8">
        <w:rPr>
          <w:rFonts w:eastAsia="Times New Roman" w:cstheme="minorHAnsi"/>
          <w:color w:val="0000FF"/>
        </w:rPr>
        <w:br/>
        <w:t xml:space="preserve">FROM </w:t>
      </w:r>
      <w:r w:rsidRPr="004137B8">
        <w:rPr>
          <w:rFonts w:eastAsia="Times New Roman" w:cstheme="minorHAnsi"/>
          <w:color w:val="333333"/>
        </w:rPr>
        <w:t xml:space="preserve">employee </w:t>
      </w:r>
      <w:r w:rsidRPr="004137B8">
        <w:rPr>
          <w:rFonts w:eastAsia="Times New Roman" w:cstheme="minorHAnsi"/>
          <w:color w:val="0000FF"/>
        </w:rPr>
        <w:t xml:space="preserve">AS </w:t>
      </w:r>
      <w:r w:rsidRPr="004137B8">
        <w:rPr>
          <w:rFonts w:eastAsia="Times New Roman" w:cstheme="minorHAnsi"/>
          <w:color w:val="333333"/>
        </w:rPr>
        <w:t>e1</w:t>
      </w:r>
      <w:r w:rsidRPr="004137B8">
        <w:rPr>
          <w:rFonts w:eastAsia="Times New Roman" w:cstheme="minorHAnsi"/>
          <w:color w:val="333333"/>
        </w:rPr>
        <w:br/>
      </w:r>
      <w:r w:rsidRPr="004137B8">
        <w:rPr>
          <w:rFonts w:eastAsia="Times New Roman" w:cstheme="minorHAnsi"/>
          <w:color w:val="0000FF"/>
        </w:rPr>
        <w:t xml:space="preserve">WHERE </w:t>
      </w:r>
      <w:r w:rsidRPr="004137B8">
        <w:rPr>
          <w:rFonts w:eastAsia="Times New Roman" w:cstheme="minorHAnsi"/>
          <w:color w:val="333333"/>
        </w:rPr>
        <w:t>salary &gt; (</w:t>
      </w:r>
      <w:r w:rsidRPr="004137B8">
        <w:rPr>
          <w:rFonts w:eastAsia="Times New Roman" w:cstheme="minorHAnsi"/>
          <w:color w:val="0000FF"/>
        </w:rPr>
        <w:t>SELECT avg</w:t>
      </w:r>
      <w:r w:rsidRPr="004137B8">
        <w:rPr>
          <w:rFonts w:eastAsia="Times New Roman" w:cstheme="minorHAnsi"/>
          <w:color w:val="333333"/>
        </w:rPr>
        <w:t>(salary)</w:t>
      </w:r>
      <w:r w:rsidRPr="004137B8">
        <w:rPr>
          <w:rFonts w:eastAsia="Times New Roman" w:cstheme="minorHAnsi"/>
          <w:color w:val="333333"/>
        </w:rPr>
        <w:br/>
        <w:t>    </w:t>
      </w:r>
      <w:r w:rsidRPr="004137B8">
        <w:rPr>
          <w:rFonts w:eastAsia="Times New Roman" w:cstheme="minorHAnsi"/>
          <w:color w:val="0000FF"/>
        </w:rPr>
        <w:t xml:space="preserve">FROM </w:t>
      </w:r>
      <w:r w:rsidRPr="004137B8">
        <w:rPr>
          <w:rFonts w:eastAsia="Times New Roman" w:cstheme="minorHAnsi"/>
          <w:color w:val="333333"/>
        </w:rPr>
        <w:t>employee</w:t>
      </w:r>
      <w:r w:rsidRPr="004137B8">
        <w:rPr>
          <w:rFonts w:eastAsia="Times New Roman" w:cstheme="minorHAnsi"/>
          <w:color w:val="333333"/>
        </w:rPr>
        <w:br/>
        <w:t>    </w:t>
      </w:r>
      <w:r w:rsidRPr="004137B8">
        <w:rPr>
          <w:rFonts w:eastAsia="Times New Roman" w:cstheme="minorHAnsi"/>
          <w:color w:val="0000FF"/>
        </w:rPr>
        <w:t xml:space="preserve">WHERE </w:t>
      </w:r>
      <w:r w:rsidRPr="004137B8">
        <w:rPr>
          <w:rFonts w:eastAsia="Times New Roman" w:cstheme="minorHAnsi"/>
          <w:color w:val="333333"/>
        </w:rPr>
        <w:t>department = e1.department);</w:t>
      </w:r>
    </w:p>
    <w:p w:rsidR="00381E70" w:rsidRDefault="00381E70" w:rsidP="00381E70"/>
    <w:p w:rsidR="00381E70" w:rsidRDefault="00381E70" w:rsidP="00381E70"/>
    <w:p w:rsidR="00381E70" w:rsidRDefault="00CD0B99" w:rsidP="00381E70">
      <w:r>
        <w:t>21</w:t>
      </w:r>
      <w:r w:rsidR="00381E70">
        <w:t xml:space="preserve">.  </w:t>
      </w:r>
      <w:r w:rsidR="00381E70" w:rsidRPr="003A5E71">
        <w:rPr>
          <w:b/>
          <w:u w:val="single"/>
        </w:rPr>
        <w:t>Common Table Expression (Medium)</w:t>
      </w:r>
    </w:p>
    <w:p w:rsidR="00381E70" w:rsidRPr="00432043" w:rsidRDefault="00381E70" w:rsidP="00381E70">
      <w:pPr>
        <w:rPr>
          <w:b/>
          <w:u w:val="single"/>
        </w:rPr>
      </w:pPr>
      <w:r w:rsidRPr="00432043">
        <w:rPr>
          <w:b/>
          <w:u w:val="single"/>
        </w:rPr>
        <w:t xml:space="preserve">Create the following table </w:t>
      </w:r>
    </w:p>
    <w:p w:rsidR="00381E70" w:rsidRDefault="00381E70" w:rsidP="00381E70">
      <w:pPr>
        <w:spacing w:after="0" w:line="240" w:lineRule="auto"/>
      </w:pPr>
      <w:r>
        <w:t>CREATE TABLE dbo.Employees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(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 xml:space="preserve">  EmployeeID int NOT NULL PRIMARY KEY,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 xml:space="preserve">  FirstName varchar (50) NOT NULL,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 xml:space="preserve">  LastName varchar (50) NOT NULL,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 xml:space="preserve">  ManagerID int NULL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lastRenderedPageBreak/>
        <w:t>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GO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(101, 'Ken', 'Sánchez', NULL)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(102, 'Terri', 'Duffy', 101)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(103, 'Roberto', 'Tamburello', 101)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(104, 'Rob', 'Walters', 102)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(105, 'Gail', 'Erickson', 102)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(106, 'Jossef', 'Goldberg', 103)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(107, 'Dylan', 'Miller', 103)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(108, 'Diane', 'Margheim', 105)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(109, 'Gigi', 'Matthew', 105)</w:t>
      </w:r>
    </w:p>
    <w:p w:rsidR="00381E70" w:rsidRDefault="00381E70" w:rsidP="00381E70">
      <w:pPr>
        <w:spacing w:after="0" w:line="240" w:lineRule="auto"/>
      </w:pPr>
    </w:p>
    <w:p w:rsidR="00381E70" w:rsidRDefault="00381E70" w:rsidP="00381E70">
      <w:pPr>
        <w:spacing w:after="0" w:line="240" w:lineRule="auto"/>
      </w:pPr>
      <w:r>
        <w:t>INSERT INTO Employees VALUES (110, 'Michael', 'Raheem', 106)</w:t>
      </w:r>
    </w:p>
    <w:p w:rsidR="00381E70" w:rsidRDefault="00381E70" w:rsidP="00381E70">
      <w:pPr>
        <w:spacing w:after="0"/>
      </w:pPr>
    </w:p>
    <w:p w:rsidR="005E40A3" w:rsidRDefault="005E40A3" w:rsidP="00381E70">
      <w:pPr>
        <w:spacing w:after="0"/>
      </w:pPr>
    </w:p>
    <w:p w:rsidR="00381E70" w:rsidRPr="00D17E16" w:rsidRDefault="00381E70" w:rsidP="00381E70">
      <w:pPr>
        <w:spacing w:after="0"/>
      </w:pPr>
      <w:r w:rsidRPr="00D17E16">
        <w:t>Write a Common Table Expression which will display the below</w:t>
      </w:r>
      <w:r>
        <w:t>,</w:t>
      </w:r>
      <w:r w:rsidRPr="00D17E16">
        <w:t xml:space="preserve"> </w:t>
      </w:r>
      <w:r>
        <w:t>employee name with respective manager name ,</w:t>
      </w:r>
      <w:r w:rsidRPr="00D17E16">
        <w:t xml:space="preserve"> and also the employee level</w:t>
      </w:r>
    </w:p>
    <w:p w:rsidR="00381E70" w:rsidRDefault="00381E70" w:rsidP="00381E70">
      <w:r>
        <w:t xml:space="preserve">Sample Output: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81E70" w:rsidRPr="00EB192C" w:rsidTr="00D42C90">
        <w:tc>
          <w:tcPr>
            <w:tcW w:w="3192" w:type="dxa"/>
          </w:tcPr>
          <w:p w:rsidR="00381E70" w:rsidRPr="00EB192C" w:rsidRDefault="00381E70" w:rsidP="00D42C90">
            <w:pPr>
              <w:rPr>
                <w:b/>
                <w:i/>
              </w:rPr>
            </w:pPr>
            <w:r w:rsidRPr="00EB192C">
              <w:rPr>
                <w:b/>
                <w:i/>
              </w:rPr>
              <w:t>fullname</w:t>
            </w:r>
          </w:p>
        </w:tc>
        <w:tc>
          <w:tcPr>
            <w:tcW w:w="3192" w:type="dxa"/>
          </w:tcPr>
          <w:p w:rsidR="00381E70" w:rsidRPr="00EB192C" w:rsidRDefault="00381E70" w:rsidP="00D42C90">
            <w:pPr>
              <w:rPr>
                <w:b/>
                <w:i/>
              </w:rPr>
            </w:pPr>
            <w:r w:rsidRPr="00EB192C">
              <w:rPr>
                <w:b/>
                <w:i/>
              </w:rPr>
              <w:t xml:space="preserve">Employee level </w:t>
            </w:r>
          </w:p>
        </w:tc>
        <w:tc>
          <w:tcPr>
            <w:tcW w:w="3192" w:type="dxa"/>
          </w:tcPr>
          <w:p w:rsidR="00381E70" w:rsidRPr="00EB192C" w:rsidRDefault="00381E70" w:rsidP="00D42C90">
            <w:pPr>
              <w:rPr>
                <w:b/>
                <w:i/>
              </w:rPr>
            </w:pPr>
            <w:r w:rsidRPr="00EB192C">
              <w:rPr>
                <w:b/>
                <w:i/>
              </w:rPr>
              <w:t>manager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lastRenderedPageBreak/>
              <w:t>Ken Sanchez</w:t>
            </w:r>
          </w:p>
        </w:tc>
        <w:tc>
          <w:tcPr>
            <w:tcW w:w="3192" w:type="dxa"/>
          </w:tcPr>
          <w:p w:rsidR="00381E70" w:rsidRDefault="00381E70" w:rsidP="00D42C90">
            <w:r>
              <w:t>1</w:t>
            </w:r>
          </w:p>
        </w:tc>
        <w:tc>
          <w:tcPr>
            <w:tcW w:w="3192" w:type="dxa"/>
          </w:tcPr>
          <w:p w:rsidR="00381E70" w:rsidRDefault="00381E70" w:rsidP="00D42C90">
            <w:r>
              <w:t>Null</w:t>
            </w:r>
          </w:p>
        </w:tc>
      </w:tr>
      <w:tr w:rsidR="00381E70" w:rsidTr="00D42C90">
        <w:tc>
          <w:tcPr>
            <w:tcW w:w="3192" w:type="dxa"/>
          </w:tcPr>
          <w:p w:rsidR="00381E70" w:rsidRDefault="00381E70" w:rsidP="00D42C90">
            <w:r>
              <w:t xml:space="preserve">Terri </w:t>
            </w:r>
            <w:r w:rsidR="00276AFE">
              <w:t xml:space="preserve"> </w:t>
            </w:r>
            <w:r>
              <w:t>duffy</w:t>
            </w:r>
          </w:p>
        </w:tc>
        <w:tc>
          <w:tcPr>
            <w:tcW w:w="3192" w:type="dxa"/>
          </w:tcPr>
          <w:p w:rsidR="00381E70" w:rsidRDefault="00381E70" w:rsidP="00D42C90">
            <w:r>
              <w:t>2</w:t>
            </w:r>
          </w:p>
        </w:tc>
        <w:tc>
          <w:tcPr>
            <w:tcW w:w="3192" w:type="dxa"/>
          </w:tcPr>
          <w:p w:rsidR="00381E70" w:rsidRDefault="00381E70" w:rsidP="00D42C90">
            <w:r>
              <w:t>Ken Sanchez</w:t>
            </w:r>
          </w:p>
        </w:tc>
      </w:tr>
    </w:tbl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cteReports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cteReports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EmpLevel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cteReports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cteReports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MgrID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/>
    <w:p w:rsidR="00484644" w:rsidRDefault="00484644" w:rsidP="00381E70"/>
    <w:p w:rsidR="00381E70" w:rsidRDefault="00CD0B99" w:rsidP="00381E70">
      <w:pPr>
        <w:rPr>
          <w:rFonts w:cstheme="minorHAnsi"/>
        </w:rPr>
      </w:pPr>
      <w:r>
        <w:t>22</w:t>
      </w:r>
      <w:r w:rsidR="00381E70">
        <w:t xml:space="preserve">.  </w:t>
      </w:r>
      <w:r w:rsidR="00381E70" w:rsidRPr="003A5E71">
        <w:rPr>
          <w:rFonts w:cstheme="minorHAnsi"/>
          <w:b/>
          <w:color w:val="000000"/>
          <w:u w:val="single"/>
        </w:rPr>
        <w:t>Get the names of managers for each employee from the below employee table (using join) (medium)</w:t>
      </w:r>
    </w:p>
    <w:tbl>
      <w:tblPr>
        <w:tblpPr w:leftFromText="180" w:rightFromText="180" w:vertAnchor="page" w:horzAnchor="margin" w:tblpY="2356"/>
        <w:tblW w:w="0" w:type="auto"/>
        <w:tblCellSpacing w:w="0" w:type="dxa"/>
        <w:tblBorders>
          <w:top w:val="outset" w:sz="6" w:space="0" w:color="E4E4E4"/>
          <w:left w:val="outset" w:sz="6" w:space="0" w:color="E4E4E4"/>
          <w:bottom w:val="outset" w:sz="6" w:space="0" w:color="E4E4E4"/>
          <w:right w:val="outset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1370"/>
        <w:gridCol w:w="1370"/>
        <w:gridCol w:w="1795"/>
      </w:tblGrid>
      <w:tr w:rsidR="00484644" w:rsidRPr="003B5382" w:rsidTr="00484644">
        <w:trPr>
          <w:trHeight w:val="40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 w:rsidRPr="003B5382">
              <w:rPr>
                <w:rFonts w:eastAsia="Times New Roman" w:cstheme="minorHAnsi"/>
                <w:b/>
                <w:bCs/>
                <w:i/>
                <w:color w:val="000000"/>
                <w:sz w:val="24"/>
                <w:szCs w:val="24"/>
              </w:rPr>
              <w:lastRenderedPageBreak/>
              <w:t>EmpId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 w:rsidRPr="003B5382">
              <w:rPr>
                <w:rFonts w:eastAsia="Times New Roman" w:cstheme="minorHAnsi"/>
                <w:b/>
                <w:bCs/>
                <w:i/>
                <w:color w:val="000000"/>
                <w:sz w:val="24"/>
                <w:szCs w:val="24"/>
              </w:rPr>
              <w:t>emp_name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 w:rsidRPr="003B5382">
              <w:rPr>
                <w:rFonts w:eastAsia="Times New Roman" w:cstheme="minorHAnsi"/>
                <w:b/>
                <w:bCs/>
                <w:i/>
                <w:color w:val="000000"/>
                <w:sz w:val="24"/>
                <w:szCs w:val="24"/>
              </w:rPr>
              <w:t>emp_manager_id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John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Null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Tom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Smith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Albert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David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Murphy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484644" w:rsidRPr="003B5382" w:rsidTr="00484644">
        <w:trPr>
          <w:trHeight w:val="360"/>
          <w:tblCellSpacing w:w="0" w:type="dxa"/>
        </w:trPr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70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Petra</w:t>
            </w:r>
          </w:p>
        </w:tc>
        <w:tc>
          <w:tcPr>
            <w:tcW w:w="1795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hideMark/>
          </w:tcPr>
          <w:p w:rsidR="00484644" w:rsidRPr="003B5382" w:rsidRDefault="00484644" w:rsidP="0048464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5382">
              <w:rPr>
                <w:rFonts w:eastAsia="Times New Roman" w:cstheme="minorHAnsi"/>
                <w:color w:val="000000"/>
              </w:rPr>
              <w:t>5</w:t>
            </w:r>
          </w:p>
        </w:tc>
      </w:tr>
    </w:tbl>
    <w:p w:rsidR="00381E70" w:rsidRDefault="00381E70" w:rsidP="00381E70"/>
    <w:p w:rsidR="00381E70" w:rsidRDefault="00381E70" w:rsidP="00381E70"/>
    <w:p w:rsidR="00381E70" w:rsidRDefault="00381E70" w:rsidP="00381E70"/>
    <w:p w:rsidR="00381E70" w:rsidRDefault="00381E70" w:rsidP="00381E70"/>
    <w:p w:rsidR="00381E70" w:rsidRPr="00337BBF" w:rsidRDefault="00381E70" w:rsidP="00381E70"/>
    <w:p w:rsidR="00381E70" w:rsidRDefault="00381E70" w:rsidP="00381E70"/>
    <w:p w:rsidR="00381E70" w:rsidRDefault="00381E70" w:rsidP="00381E70">
      <w:pPr>
        <w:rPr>
          <w:rFonts w:cstheme="minorHAnsi"/>
        </w:rPr>
      </w:pPr>
    </w:p>
    <w:p w:rsidR="00381E70" w:rsidRDefault="00381E70" w:rsidP="00381E70">
      <w:pPr>
        <w:rPr>
          <w:rFonts w:cstheme="minorHAnsi"/>
        </w:rPr>
      </w:pPr>
      <w:r>
        <w:rPr>
          <w:rFonts w:cstheme="minorHAnsi"/>
        </w:rPr>
        <w:t>Sample output:</w:t>
      </w:r>
    </w:p>
    <w:tbl>
      <w:tblPr>
        <w:tblW w:w="2498" w:type="dxa"/>
        <w:tblCellSpacing w:w="0" w:type="dxa"/>
        <w:tblBorders>
          <w:top w:val="outset" w:sz="6" w:space="0" w:color="E4E4E4"/>
          <w:left w:val="outset" w:sz="6" w:space="0" w:color="E4E4E4"/>
          <w:bottom w:val="outset" w:sz="6" w:space="0" w:color="E4E4E4"/>
          <w:right w:val="outset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1249"/>
        <w:gridCol w:w="1249"/>
      </w:tblGrid>
      <w:tr w:rsidR="00381E70" w:rsidRPr="003B5382" w:rsidTr="00D42C90">
        <w:trPr>
          <w:trHeight w:val="426"/>
          <w:tblCellSpacing w:w="0" w:type="dxa"/>
        </w:trPr>
        <w:tc>
          <w:tcPr>
            <w:tcW w:w="1249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vAlign w:val="bottom"/>
            <w:hideMark/>
          </w:tcPr>
          <w:p w:rsidR="00381E70" w:rsidRPr="003B5382" w:rsidRDefault="00381E70" w:rsidP="00D42C90">
            <w:pPr>
              <w:jc w:val="center"/>
              <w:rPr>
                <w:rFonts w:cstheme="minorHAnsi"/>
                <w:i/>
              </w:rPr>
            </w:pPr>
            <w:r w:rsidRPr="003B5382">
              <w:rPr>
                <w:rFonts w:cstheme="minorHAnsi"/>
                <w:b/>
                <w:bCs/>
                <w:i/>
              </w:rPr>
              <w:t>manager</w:t>
            </w:r>
          </w:p>
        </w:tc>
        <w:tc>
          <w:tcPr>
            <w:tcW w:w="1249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vAlign w:val="bottom"/>
            <w:hideMark/>
          </w:tcPr>
          <w:p w:rsidR="00381E70" w:rsidRPr="003B5382" w:rsidRDefault="00381E70" w:rsidP="00D42C90">
            <w:pPr>
              <w:jc w:val="center"/>
              <w:rPr>
                <w:rFonts w:cstheme="minorHAnsi"/>
                <w:i/>
              </w:rPr>
            </w:pPr>
            <w:r w:rsidRPr="003B5382">
              <w:rPr>
                <w:rFonts w:cstheme="minorHAnsi"/>
                <w:b/>
                <w:bCs/>
                <w:i/>
              </w:rPr>
              <w:t>employee</w:t>
            </w:r>
          </w:p>
        </w:tc>
      </w:tr>
      <w:tr w:rsidR="00381E70" w:rsidRPr="003B5382" w:rsidTr="00D42C90">
        <w:trPr>
          <w:trHeight w:val="426"/>
          <w:tblCellSpacing w:w="0" w:type="dxa"/>
        </w:trPr>
        <w:tc>
          <w:tcPr>
            <w:tcW w:w="1249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vAlign w:val="bottom"/>
            <w:hideMark/>
          </w:tcPr>
          <w:p w:rsidR="00381E70" w:rsidRPr="003B5382" w:rsidRDefault="00381E70" w:rsidP="00D42C90">
            <w:pPr>
              <w:jc w:val="center"/>
              <w:rPr>
                <w:rFonts w:cstheme="minorHAnsi"/>
              </w:rPr>
            </w:pPr>
            <w:r w:rsidRPr="003B5382">
              <w:rPr>
                <w:rFonts w:cstheme="minorHAnsi"/>
              </w:rPr>
              <w:t>John</w:t>
            </w:r>
          </w:p>
        </w:tc>
        <w:tc>
          <w:tcPr>
            <w:tcW w:w="1249" w:type="dxa"/>
            <w:tcBorders>
              <w:top w:val="outset" w:sz="6" w:space="0" w:color="E4E4E4"/>
              <w:left w:val="outset" w:sz="6" w:space="0" w:color="E4E4E4"/>
              <w:bottom w:val="outset" w:sz="6" w:space="0" w:color="E4E4E4"/>
              <w:right w:val="outset" w:sz="6" w:space="0" w:color="E4E4E4"/>
            </w:tcBorders>
            <w:vAlign w:val="bottom"/>
            <w:hideMark/>
          </w:tcPr>
          <w:p w:rsidR="00381E70" w:rsidRPr="003B5382" w:rsidRDefault="00381E70" w:rsidP="00D42C90">
            <w:pPr>
              <w:jc w:val="center"/>
              <w:rPr>
                <w:rFonts w:cstheme="minorHAnsi"/>
              </w:rPr>
            </w:pPr>
            <w:r w:rsidRPr="003B5382">
              <w:rPr>
                <w:rFonts w:cstheme="minorHAnsi"/>
              </w:rPr>
              <w:t>Tom</w:t>
            </w:r>
          </w:p>
        </w:tc>
      </w:tr>
    </w:tbl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e2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emp_manager_id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E70" w:rsidRDefault="00381E70" w:rsidP="00381E70">
      <w:pPr>
        <w:tabs>
          <w:tab w:val="left" w:pos="1260"/>
        </w:tabs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23</w:t>
      </w:r>
      <w:r w:rsidR="00FC02B0">
        <w:t>.  Create the below tables using the code given</w:t>
      </w:r>
      <w:r w:rsidR="003A5E71">
        <w:t xml:space="preserve"> </w:t>
      </w:r>
      <w:r w:rsidR="003A5E71" w:rsidRPr="003A5E71">
        <w:rPr>
          <w:b/>
          <w:u w:val="single"/>
        </w:rPr>
        <w:t>(join)</w:t>
      </w:r>
      <w:r w:rsidR="00FC02B0" w:rsidRPr="003A5E71">
        <w:rPr>
          <w:b/>
          <w:u w:val="single"/>
        </w:rPr>
        <w:t xml:space="preserve"> (medium)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table People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(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PersonID int identity primary key,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lastRenderedPageBreak/>
        <w:t xml:space="preserve">    PersonName varchar (20)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table PetTypes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(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PetTypeID int identity primary key,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PetType varchar (10)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table Pets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(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PetID int identity primary key,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PetTypeID int references PetTypes (PetTypeID) not null,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PetName varchar (10),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OwnerID int references People (PersonID) not null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Insert into People (PersonName)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'Fred Flintstone' union all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'Barney Rubble' union all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'George Jetson'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Insert into PetTypes (PetType)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'Dinosaur' union all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'Hopparoo'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Insert into Pets (PetTypeID, PetName, OwnerID)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Select 1,'Dino', 1 union all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lastRenderedPageBreak/>
        <w:t>Select 2,'Hoppy', 2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Write a query to display </w:t>
      </w:r>
      <w:r w:rsidRPr="00EC7F4B">
        <w:t>all People and their pets</w:t>
      </w:r>
      <w:r>
        <w:t>, if any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PetName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546E" w:rsidRDefault="004B546E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Expected output: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PersonName           PetName   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-------------------- ----------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Fred Flintstone      Dino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Barney Rubble        Hoppy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George Jetson        NULL</w:t>
      </w:r>
    </w:p>
    <w:p w:rsidR="003A5E71" w:rsidRDefault="003A5E71" w:rsidP="00FC02B0">
      <w:pPr>
        <w:shd w:val="clear" w:color="auto" w:fill="FFFFFF"/>
        <w:spacing w:before="45" w:after="45" w:line="240" w:lineRule="auto"/>
        <w:outlineLvl w:val="3"/>
      </w:pPr>
    </w:p>
    <w:p w:rsidR="003A5E71" w:rsidRDefault="003A5E71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  <w:rPr>
          <w:b/>
          <w:u w:val="single"/>
        </w:rPr>
      </w:pPr>
      <w:r>
        <w:t>24</w:t>
      </w:r>
      <w:r w:rsidR="00FC02B0">
        <w:t xml:space="preserve">. Using the tables created in the above question; write a query which would display the personname, petname and the pettype, if any </w:t>
      </w:r>
      <w:r w:rsidR="003A5E71" w:rsidRPr="003A5E71">
        <w:rPr>
          <w:b/>
          <w:u w:val="single"/>
        </w:rPr>
        <w:t>(join )</w:t>
      </w:r>
      <w:r w:rsidR="00FC02B0" w:rsidRPr="003A5E71">
        <w:rPr>
          <w:b/>
          <w:u w:val="single"/>
        </w:rPr>
        <w:t>(</w:t>
      </w:r>
      <w:r w:rsidR="003A5E71" w:rsidRPr="003A5E71">
        <w:rPr>
          <w:b/>
          <w:u w:val="single"/>
        </w:rPr>
        <w:t>medium</w:t>
      </w:r>
      <w:r w:rsidR="00FC02B0" w:rsidRPr="003A5E71">
        <w:rPr>
          <w:b/>
          <w:u w:val="single"/>
        </w:rPr>
        <w:t>)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PetType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OwnerID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PetTypeID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PetTypes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PetTypeID</w:t>
      </w:r>
    </w:p>
    <w:p w:rsidR="004B546E" w:rsidRDefault="004B546E" w:rsidP="004B5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546E" w:rsidRDefault="004B546E" w:rsidP="00FC02B0">
      <w:pPr>
        <w:shd w:val="clear" w:color="auto" w:fill="FFFFFF"/>
        <w:spacing w:before="45" w:after="45" w:line="240" w:lineRule="auto"/>
        <w:outlineLvl w:val="3"/>
      </w:pPr>
    </w:p>
    <w:p w:rsidR="004B546E" w:rsidRDefault="004B546E" w:rsidP="00FC02B0">
      <w:pPr>
        <w:shd w:val="clear" w:color="auto" w:fill="FFFFFF"/>
        <w:spacing w:before="45" w:after="45" w:line="240" w:lineRule="auto"/>
        <w:outlineLvl w:val="3"/>
      </w:pPr>
    </w:p>
    <w:p w:rsidR="00484644" w:rsidRDefault="00484644" w:rsidP="00FC02B0">
      <w:pPr>
        <w:shd w:val="clear" w:color="auto" w:fill="FFFFFF"/>
        <w:spacing w:before="45" w:after="45" w:line="240" w:lineRule="auto"/>
        <w:outlineLvl w:val="3"/>
      </w:pPr>
    </w:p>
    <w:p w:rsidR="00484644" w:rsidRDefault="00484644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Expected output: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 w:rsidRPr="00F800AF">
        <w:rPr>
          <w:rFonts w:ascii="Courier New" w:eastAsia="Times New Roman" w:hAnsi="Courier New" w:cs="Courier New"/>
          <w:sz w:val="24"/>
          <w:szCs w:val="24"/>
        </w:rPr>
        <w:lastRenderedPageBreak/>
        <w:t xml:space="preserve">PersonName           PetName    PetType    </w:t>
      </w:r>
      <w:r w:rsidRPr="00F800AF">
        <w:rPr>
          <w:rFonts w:ascii="Courier New" w:eastAsia="Times New Roman" w:hAnsi="Courier New" w:cs="Courier New"/>
          <w:sz w:val="24"/>
          <w:szCs w:val="24"/>
        </w:rPr>
        <w:br/>
        <w:t xml:space="preserve">-------------------- ---------- ---------- </w:t>
      </w:r>
      <w:r w:rsidRPr="00F800AF">
        <w:rPr>
          <w:rFonts w:ascii="Courier New" w:eastAsia="Times New Roman" w:hAnsi="Courier New" w:cs="Courier New"/>
          <w:sz w:val="24"/>
          <w:szCs w:val="24"/>
        </w:rPr>
        <w:br/>
        <w:t>Fred Flintstone      Dino       Dinosaur</w:t>
      </w:r>
      <w:r w:rsidRPr="00F800AF">
        <w:rPr>
          <w:rFonts w:ascii="Courier New" w:eastAsia="Times New Roman" w:hAnsi="Courier New" w:cs="Courier New"/>
          <w:sz w:val="24"/>
          <w:szCs w:val="24"/>
        </w:rPr>
        <w:br/>
        <w:t>Barney Rubble        Hoppy      Hopparoo</w:t>
      </w:r>
      <w:r w:rsidRPr="00F800AF">
        <w:rPr>
          <w:rFonts w:ascii="Courier New" w:eastAsia="Times New Roman" w:hAnsi="Courier New" w:cs="Courier New"/>
          <w:sz w:val="24"/>
          <w:szCs w:val="24"/>
        </w:rPr>
        <w:br/>
      </w:r>
      <w:r w:rsidRPr="00F800AF">
        <w:rPr>
          <w:rFonts w:ascii="Courier New" w:eastAsia="Times New Roman" w:hAnsi="Courier New" w:cs="Courier New"/>
          <w:b/>
          <w:bCs/>
          <w:sz w:val="24"/>
          <w:szCs w:val="24"/>
        </w:rPr>
        <w:t>George Jetson        NULL       NULL</w:t>
      </w:r>
      <w:r w:rsidRPr="00F800AF">
        <w:rPr>
          <w:rFonts w:ascii="Courier New" w:eastAsia="Times New Roman" w:hAnsi="Courier New" w:cs="Courier New"/>
          <w:sz w:val="24"/>
          <w:szCs w:val="24"/>
        </w:rPr>
        <w:br/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25</w:t>
      </w:r>
      <w:r w:rsidR="00FC02B0">
        <w:t>. Using the Production.Product, Purchasing.ProductVendor and Purchasing.Vendor tables in Adventureworks database write a query which would display the ProductName along with their VendorName. (medium)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Expected Output: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ProductName                     VendorName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-------------------------------------------------------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Thin-Jam Hex Nut 1</w:t>
      </w:r>
      <w:r>
        <w:tab/>
        <w:t>Advanced Bicycles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Thin-Jam Hex Nut 10</w:t>
      </w:r>
      <w:r>
        <w:tab/>
        <w:t>Advanced Bicycles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Thin-Jam Hex Nut 11</w:t>
      </w:r>
      <w:r>
        <w:tab/>
        <w:t>Advanced Bicycles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Thin-Jam Hex Nut 12</w:t>
      </w:r>
      <w:r>
        <w:tab/>
        <w:t xml:space="preserve">Advanced Bicycles    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ProductVendor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pv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VendorID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484644" w:rsidRDefault="00484644" w:rsidP="0048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26</w:t>
      </w:r>
      <w:r w:rsidR="00FC02B0">
        <w:t>.</w:t>
      </w:r>
      <w:r w:rsidR="003A5E71">
        <w:t xml:space="preserve"> </w:t>
      </w:r>
      <w:r w:rsidR="003A5E71" w:rsidRPr="003A5E71">
        <w:rPr>
          <w:b/>
          <w:u w:val="single"/>
        </w:rPr>
        <w:t xml:space="preserve">join </w:t>
      </w:r>
      <w:r w:rsidR="00FC02B0" w:rsidRPr="003A5E71">
        <w:rPr>
          <w:b/>
          <w:u w:val="single"/>
        </w:rPr>
        <w:t>(medium)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lastRenderedPageBreak/>
        <w:t xml:space="preserve">Using HumanResources.Employee, HumanResources.EmployeeDepartmentHistory and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HumanResources.Department from the adventureworks database write a query to return the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EmployeeId, Designation, DepartmentName, GroupName and Startdate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EmployeeDepartmentHistory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0550" w:rsidRDefault="00A60550" w:rsidP="00A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0550" w:rsidRDefault="00A60550" w:rsidP="00FC02B0">
      <w:pPr>
        <w:shd w:val="clear" w:color="auto" w:fill="FFFFFF"/>
        <w:spacing w:before="45" w:after="45" w:line="240" w:lineRule="auto"/>
        <w:outlineLvl w:val="3"/>
      </w:pPr>
    </w:p>
    <w:p w:rsidR="00A60550" w:rsidRDefault="00A60550" w:rsidP="00FC02B0">
      <w:pPr>
        <w:shd w:val="clear" w:color="auto" w:fill="FFFFFF"/>
        <w:spacing w:before="45" w:after="45" w:line="240" w:lineRule="auto"/>
        <w:outlineLvl w:val="3"/>
      </w:pPr>
    </w:p>
    <w:p w:rsidR="00A60550" w:rsidRDefault="00A60550" w:rsidP="00FC02B0">
      <w:pPr>
        <w:shd w:val="clear" w:color="auto" w:fill="FFFFFF"/>
        <w:spacing w:before="45" w:after="45" w:line="240" w:lineRule="auto"/>
        <w:outlineLvl w:val="3"/>
      </w:pPr>
    </w:p>
    <w:p w:rsidR="00A60550" w:rsidRDefault="00A6055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Expected Output: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employeeID</w:t>
      </w:r>
      <w:r>
        <w:tab/>
        <w:t>designation</w:t>
      </w:r>
      <w:r>
        <w:tab/>
        <w:t>department</w:t>
      </w:r>
      <w:r w:rsidR="00BF13D3">
        <w:t>name</w:t>
      </w:r>
      <w:r>
        <w:tab/>
        <w:t xml:space="preserve">          groupname</w:t>
      </w:r>
      <w:r>
        <w:tab/>
        <w:t>StartDate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---------------------------------------------------------------------------------------------------------------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1</w:t>
      </w:r>
      <w:r>
        <w:tab/>
        <w:t xml:space="preserve">                Executive</w:t>
      </w:r>
      <w:r>
        <w:tab/>
        <w:t xml:space="preserve">         Production</w:t>
      </w:r>
      <w:r>
        <w:tab/>
        <w:t xml:space="preserve">         Manufacturing</w:t>
      </w:r>
      <w:r>
        <w:tab/>
        <w:t>1996-07-31 00:00:00.000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2</w:t>
      </w:r>
      <w:r>
        <w:tab/>
        <w:t xml:space="preserve">                Executive</w:t>
      </w:r>
      <w:r>
        <w:tab/>
        <w:t xml:space="preserve">        Marketing</w:t>
      </w:r>
      <w:r>
        <w:tab/>
        <w:t xml:space="preserve">      Sales and Marketing </w:t>
      </w:r>
      <w:r>
        <w:tab/>
        <w:t>1997-02-26 00:00:00.000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3</w:t>
      </w:r>
      <w:r>
        <w:tab/>
        <w:t xml:space="preserve">                Executive</w:t>
      </w:r>
      <w:r>
        <w:tab/>
        <w:t xml:space="preserve">          science</w:t>
      </w:r>
      <w:r>
        <w:tab/>
        <w:t xml:space="preserve"> Research and Development1997-12-12 00:00:00.000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  <w:rPr>
          <w:b/>
          <w:u w:val="single"/>
        </w:rPr>
      </w:pPr>
      <w:r>
        <w:t>27</w:t>
      </w:r>
      <w:r w:rsidR="00B44B74">
        <w:t>.</w:t>
      </w:r>
      <w:r w:rsidR="00B44B74" w:rsidRPr="003A5E71">
        <w:rPr>
          <w:b/>
          <w:u w:val="single"/>
        </w:rPr>
        <w:t xml:space="preserve"> Union, intersect, except</w:t>
      </w:r>
      <w:r w:rsidR="00FC02B0" w:rsidRPr="003A5E71">
        <w:rPr>
          <w:b/>
          <w:u w:val="single"/>
        </w:rPr>
        <w:t xml:space="preserve"> (medium) </w:t>
      </w:r>
    </w:p>
    <w:p w:rsidR="00B44B74" w:rsidRDefault="00B44B74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CREATE VIEW Lunch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AS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SELECT 'Beer' AS item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'Olives'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'Bread'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'Salami'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'Calamari'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'Coffee';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CREATE VIEW Dinner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AS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SELECT 'Wine' AS item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'Olives'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'Bread'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'Steak'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'Aubergines'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'Salad'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UNION SELECT 'Coffee'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t xml:space="preserve">Using the above views write a query using UNION operator in </w:t>
      </w:r>
      <w:r>
        <w:rPr>
          <w:color w:val="333333"/>
        </w:rPr>
        <w:t>order to return everything you’ve eaten today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lastRenderedPageBreak/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UNION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008000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;</w:t>
      </w:r>
    </w:p>
    <w:p w:rsidR="004B546E" w:rsidRDefault="004B546E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t xml:space="preserve">Using EXCEPT operator write a query which would return </w:t>
      </w:r>
      <w:r>
        <w:rPr>
          <w:color w:val="333333"/>
        </w:rPr>
        <w:t>only the food you ate (or drank) for lunch, but did not have for dinner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EXCEPT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;</w:t>
      </w:r>
    </w:p>
    <w:p w:rsidR="004B546E" w:rsidRDefault="004B546E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t xml:space="preserve">Using EXCEPT operator write a query which would return </w:t>
      </w:r>
      <w:r>
        <w:rPr>
          <w:color w:val="333333"/>
        </w:rPr>
        <w:t>those items you had for dinner but not 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EXCEPT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008000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;</w:t>
      </w:r>
    </w:p>
    <w:p w:rsidR="004B546E" w:rsidRDefault="004B546E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Use the INTERSECT operator to return only the food that was eaten at both meals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INTERSECT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008000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;</w:t>
      </w:r>
    </w:p>
    <w:p w:rsidR="004B546E" w:rsidRDefault="004B546E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Write  a query return a list of food that you ate at one of the meals, but not both meals, in other words, the food you ate other than bread, olives, and coffee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0000FF"/>
        </w:rPr>
        <w:t xml:space="preserve">  </w:t>
      </w:r>
      <w:r>
        <w:rPr>
          <w:noProof/>
          <w:color w:val="808080"/>
        </w:rPr>
        <w:t>(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   </w:t>
      </w: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   </w:t>
      </w:r>
      <w:r>
        <w:rPr>
          <w:noProof/>
          <w:color w:val="0000FF"/>
        </w:rPr>
        <w:t>EXCEPT</w:t>
      </w:r>
      <w:r>
        <w:rPr>
          <w:noProof/>
          <w:color w:val="333333"/>
        </w:rPr>
        <w:t xml:space="preserve"> </w:t>
      </w: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808080"/>
        </w:rPr>
        <w:t>)</w:t>
      </w:r>
      <w:r>
        <w:rPr>
          <w:noProof/>
          <w:color w:val="333333"/>
        </w:rPr>
        <w:t xml:space="preserve"> Only_Lunch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lastRenderedPageBreak/>
        <w:t>UNION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0000FF"/>
        </w:rPr>
        <w:t xml:space="preserve">  </w:t>
      </w:r>
      <w:r>
        <w:rPr>
          <w:noProof/>
          <w:color w:val="808080"/>
        </w:rPr>
        <w:t>(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   </w:t>
      </w: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   </w:t>
      </w:r>
      <w:r>
        <w:rPr>
          <w:noProof/>
          <w:color w:val="0000FF"/>
        </w:rPr>
        <w:t>EXCEPT</w:t>
      </w:r>
      <w:r>
        <w:rPr>
          <w:noProof/>
          <w:color w:val="333333"/>
        </w:rPr>
        <w:t xml:space="preserve"> </w:t>
      </w: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item </w:t>
      </w: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</w:t>
      </w:r>
    </w:p>
    <w:p w:rsidR="004B546E" w:rsidRDefault="004B546E" w:rsidP="004B546E">
      <w:pPr>
        <w:shd w:val="clear" w:color="auto" w:fill="FFFFFF"/>
        <w:spacing w:before="100" w:beforeAutospacing="1" w:after="100" w:afterAutospacing="1"/>
        <w:rPr>
          <w:noProof/>
          <w:color w:val="008000"/>
        </w:rPr>
      </w:pPr>
      <w:r>
        <w:rPr>
          <w:noProof/>
          <w:color w:val="333333"/>
        </w:rPr>
        <w:t xml:space="preserve">  </w:t>
      </w:r>
      <w:r>
        <w:rPr>
          <w:noProof/>
          <w:color w:val="808080"/>
        </w:rPr>
        <w:t>)</w:t>
      </w:r>
      <w:r>
        <w:rPr>
          <w:noProof/>
          <w:color w:val="333333"/>
        </w:rPr>
        <w:t xml:space="preserve"> Only_Dinner</w:t>
      </w:r>
      <w:r>
        <w:rPr>
          <w:noProof/>
          <w:color w:val="808080"/>
        </w:rPr>
        <w:t>;</w:t>
      </w:r>
      <w:r>
        <w:rPr>
          <w:noProof/>
          <w:color w:val="333333"/>
        </w:rPr>
        <w:t xml:space="preserve"> </w:t>
      </w:r>
      <w:r>
        <w:rPr>
          <w:noProof/>
          <w:color w:val="008000"/>
        </w:rPr>
        <w:t>--Items you only ate once in the day.</w:t>
      </w:r>
    </w:p>
    <w:p w:rsidR="004B546E" w:rsidRDefault="004B546E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2</w:t>
      </w:r>
      <w:r w:rsidR="00CD0B99">
        <w:rPr>
          <w:color w:val="333333"/>
        </w:rPr>
        <w:t>8</w:t>
      </w:r>
      <w:r>
        <w:rPr>
          <w:color w:val="333333"/>
        </w:rPr>
        <w:t>.</w:t>
      </w:r>
      <w:r w:rsidR="003A5E71">
        <w:rPr>
          <w:color w:val="333333"/>
        </w:rPr>
        <w:t xml:space="preserve"> </w:t>
      </w:r>
      <w:r w:rsidR="00B6176E" w:rsidRPr="003A5E71">
        <w:rPr>
          <w:b/>
          <w:color w:val="333333"/>
          <w:u w:val="single"/>
        </w:rPr>
        <w:t>Aggregate</w:t>
      </w:r>
      <w:r w:rsidR="003A5E71" w:rsidRPr="003A5E71">
        <w:rPr>
          <w:b/>
          <w:color w:val="333333"/>
          <w:u w:val="single"/>
        </w:rPr>
        <w:t xml:space="preserve"> </w:t>
      </w:r>
      <w:r w:rsidR="00B6176E" w:rsidRPr="003A5E71">
        <w:rPr>
          <w:b/>
          <w:color w:val="333333"/>
          <w:u w:val="single"/>
        </w:rPr>
        <w:t>function (</w:t>
      </w:r>
      <w:r w:rsidR="003A5E71" w:rsidRPr="003A5E71">
        <w:rPr>
          <w:b/>
          <w:color w:val="333333"/>
          <w:u w:val="single"/>
        </w:rPr>
        <w:t>medium)</w:t>
      </w: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Create the below table    </w:t>
      </w:r>
      <w:r w:rsidR="00B44B74">
        <w:rPr>
          <w:color w:val="333333"/>
        </w:rPr>
        <w:t>: company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2000"/>
        <w:gridCol w:w="1588"/>
        <w:gridCol w:w="995"/>
        <w:gridCol w:w="717"/>
      </w:tblGrid>
      <w:tr w:rsidR="00FC02B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Company_ID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CompanyName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Sales</w:t>
            </w:r>
          </w:p>
        </w:tc>
      </w:tr>
      <w:tr w:rsidR="00FC02B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Sample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1 Sample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Hamburg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10000</w:t>
            </w:r>
          </w:p>
        </w:tc>
      </w:tr>
      <w:tr w:rsidR="00FC02B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Code 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2 Code 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Hamburg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20000</w:t>
            </w:r>
          </w:p>
        </w:tc>
      </w:tr>
      <w:tr w:rsidR="00FC02B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Sample Code World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66 SQL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Curry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18000</w:t>
            </w:r>
          </w:p>
        </w:tc>
      </w:tr>
      <w:tr w:rsidR="00FC02B0" w:rsidTr="00D42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SQL Reference Ltd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 xml:space="preserve">34 Reference 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Pisa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02B0" w:rsidRDefault="00FC02B0" w:rsidP="00D42C90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17000</w:t>
            </w:r>
          </w:p>
        </w:tc>
      </w:tr>
    </w:tbl>
    <w:p w:rsidR="00FC02B0" w:rsidRPr="00340176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 xml:space="preserve">Write a query to calculate the average sales </w:t>
      </w:r>
      <w:r w:rsidRPr="00340176">
        <w:rPr>
          <w:rFonts w:ascii="Arial" w:hAnsi="Arial" w:cs="Arial"/>
          <w:b/>
          <w:color w:val="333333"/>
          <w:sz w:val="19"/>
          <w:szCs w:val="19"/>
          <w:u w:val="single"/>
        </w:rPr>
        <w:t>for each Town</w:t>
      </w:r>
    </w:p>
    <w:p w:rsidR="00EB79FE" w:rsidRDefault="00EB79FE" w:rsidP="00EB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4B74" w:rsidRDefault="00B44B74" w:rsidP="00FC02B0">
      <w:pPr>
        <w:shd w:val="clear" w:color="auto" w:fill="FFFFFF"/>
        <w:spacing w:before="45" w:after="45" w:line="240" w:lineRule="auto"/>
        <w:outlineLvl w:val="3"/>
        <w:rPr>
          <w:rFonts w:ascii="Arial" w:hAnsi="Arial" w:cs="Arial"/>
          <w:color w:val="333333"/>
        </w:rPr>
      </w:pPr>
    </w:p>
    <w:p w:rsidR="00B44B74" w:rsidRDefault="00B44B74" w:rsidP="00FC02B0">
      <w:pPr>
        <w:shd w:val="clear" w:color="auto" w:fill="FFFFFF"/>
        <w:spacing w:before="45" w:after="45" w:line="240" w:lineRule="auto"/>
        <w:outlineLvl w:val="3"/>
        <w:rPr>
          <w:rFonts w:ascii="Arial" w:hAnsi="Arial" w:cs="Arial"/>
          <w:color w:val="333333"/>
        </w:rPr>
      </w:pPr>
    </w:p>
    <w:p w:rsidR="00B44B74" w:rsidRDefault="00B44B74" w:rsidP="00FC02B0">
      <w:pPr>
        <w:shd w:val="clear" w:color="auto" w:fill="FFFFFF"/>
        <w:spacing w:before="45" w:after="45" w:line="240" w:lineRule="auto"/>
        <w:outlineLvl w:val="3"/>
        <w:rPr>
          <w:rFonts w:ascii="Arial" w:hAnsi="Arial" w:cs="Arial"/>
          <w:color w:val="333333"/>
        </w:rPr>
      </w:pPr>
    </w:p>
    <w:p w:rsidR="00B44B74" w:rsidRDefault="00B44B74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2</w:t>
      </w:r>
      <w:r w:rsidR="00CD0B99">
        <w:t>9</w:t>
      </w:r>
      <w:r>
        <w:t xml:space="preserve">. </w:t>
      </w:r>
      <w:r w:rsidR="00EB79FE" w:rsidRPr="003A5E71">
        <w:rPr>
          <w:b/>
          <w:u w:val="single"/>
        </w:rPr>
        <w:t>functions, over</w:t>
      </w:r>
      <w:r w:rsidR="003A5E71" w:rsidRPr="003A5E71">
        <w:rPr>
          <w:b/>
          <w:u w:val="single"/>
        </w:rPr>
        <w:t xml:space="preserve"> clause</w:t>
      </w:r>
      <w:r w:rsidRPr="003A5E71">
        <w:rPr>
          <w:b/>
          <w:u w:val="single"/>
        </w:rPr>
        <w:t>(medium)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Using the </w:t>
      </w:r>
      <w:r w:rsidRPr="0096680A">
        <w:t>MIN, MAX, AVG functions with the OVER clause, write</w:t>
      </w:r>
      <w:r>
        <w:t xml:space="preserve"> a query to</w:t>
      </w:r>
      <w:r w:rsidRPr="0096680A">
        <w:t xml:space="preserve"> provide aggregated values for each department in the HumanResources.Department table</w:t>
      </w:r>
      <w:r>
        <w:t xml:space="preserve">. Refer </w:t>
      </w:r>
      <w:r w:rsidRPr="0096680A">
        <w:t>HumanResources.EmployeePayHistory</w:t>
      </w:r>
      <w:r>
        <w:t>,</w:t>
      </w:r>
      <w:r w:rsidRPr="0096680A">
        <w:t xml:space="preserve"> HumanResources.EmployeeDepartmentHistory</w:t>
      </w:r>
      <w:r>
        <w:t xml:space="preserve"> and </w:t>
      </w:r>
      <w:r w:rsidRPr="0096680A">
        <w:t>HumanResources.Department</w:t>
      </w:r>
      <w:r>
        <w:t xml:space="preserve"> in adventureworks database.</w:t>
      </w:r>
    </w:p>
    <w:p w:rsidR="004D4C57" w:rsidRDefault="004D4C57" w:rsidP="00FC02B0">
      <w:pPr>
        <w:shd w:val="clear" w:color="auto" w:fill="FFFFFF"/>
        <w:spacing w:before="45" w:after="45" w:line="240" w:lineRule="auto"/>
        <w:outlineLvl w:val="3"/>
      </w:pP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MaxSalary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AvgSalary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EmployeePayHistory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eph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EmployeeDepartmentHistory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EndDate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D4C57" w:rsidRDefault="004D4C57" w:rsidP="004D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4C57" w:rsidRDefault="004D4C57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30</w:t>
      </w:r>
      <w:r w:rsidR="00FC02B0" w:rsidRPr="003A5E71">
        <w:rPr>
          <w:b/>
          <w:u w:val="single"/>
        </w:rPr>
        <w:t>.(medium)</w:t>
      </w:r>
      <w:r w:rsidR="003A5E71" w:rsidRPr="003A5E71">
        <w:rPr>
          <w:b/>
          <w:u w:val="single"/>
        </w:rPr>
        <w:t>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96680A">
        <w:t>return the standard deviation for all bonus values in the SalesPerson table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2AF" w:rsidRDefault="00C662AF" w:rsidP="00FC02B0">
      <w:pPr>
        <w:shd w:val="clear" w:color="auto" w:fill="FFFFFF"/>
        <w:spacing w:before="45" w:after="45" w:line="240" w:lineRule="auto"/>
        <w:outlineLvl w:val="3"/>
      </w:pPr>
    </w:p>
    <w:p w:rsidR="00C662AF" w:rsidRDefault="00C662AF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31</w:t>
      </w:r>
      <w:r w:rsidR="003A5E71" w:rsidRPr="003A5E71">
        <w:rPr>
          <w:b/>
          <w:u w:val="single"/>
        </w:rPr>
        <w:t>.(medium)function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96680A">
        <w:t>return the variance for all bonus values in the SalesPerson table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3</w:t>
      </w:r>
      <w:r w:rsidR="00CD0B99">
        <w:t>2</w:t>
      </w:r>
      <w:r>
        <w:t xml:space="preserve">. </w:t>
      </w:r>
      <w:r w:rsidR="003A5E71" w:rsidRPr="003A5E71">
        <w:rPr>
          <w:b/>
          <w:u w:val="single"/>
        </w:rPr>
        <w:t>(</w:t>
      </w:r>
      <w:r w:rsidR="00C662AF" w:rsidRPr="003A5E71">
        <w:rPr>
          <w:b/>
          <w:u w:val="single"/>
        </w:rPr>
        <w:t>Medium) 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Using the salesorderdetail in adventureworks and over clause, calculate the sum, avg, count, min, max of orderquantity column.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"Avg"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"Count"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"Min"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"Max"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62AF" w:rsidRDefault="00C662AF" w:rsidP="00C6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C662AF" w:rsidRDefault="00FC02B0" w:rsidP="00FC02B0">
      <w:pPr>
        <w:shd w:val="clear" w:color="auto" w:fill="FFFFFF"/>
        <w:spacing w:before="45" w:after="45" w:line="240" w:lineRule="auto"/>
        <w:outlineLvl w:val="3"/>
      </w:pPr>
      <w:r>
        <w:t>3</w:t>
      </w:r>
      <w:r w:rsidR="00CD0B99">
        <w:t>3</w:t>
      </w:r>
      <w:r>
        <w:t xml:space="preserve">. </w:t>
      </w:r>
      <w:r w:rsidR="003A5E71" w:rsidRPr="003A5E71">
        <w:rPr>
          <w:b/>
          <w:u w:val="single"/>
        </w:rPr>
        <w:t>(</w:t>
      </w:r>
      <w:r w:rsidR="00C662AF" w:rsidRPr="003A5E71">
        <w:rPr>
          <w:b/>
          <w:u w:val="single"/>
        </w:rPr>
        <w:t>Medium) function</w:t>
      </w:r>
      <w:r w:rsidR="003A5E71">
        <w:t xml:space="preserve">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Using the sales.specialoffer table in Adventureworks </w:t>
      </w:r>
      <w:r w:rsidR="00F708C7">
        <w:t>database,</w:t>
      </w:r>
      <w:r>
        <w:t xml:space="preserve"> write a query to display description</w:t>
      </w:r>
      <w:r w:rsidR="00F708C7">
        <w:t>, discountpct, minquantity</w:t>
      </w:r>
      <w:r>
        <w:t>, maximum quantity.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Substitute the null value in the max quantity column to zero or any value (isnull function)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708C7" w:rsidRDefault="00F708C7" w:rsidP="00F7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DiscountPct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MinQty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007BBA">
        <w:rPr>
          <w:rFonts w:ascii="Consolas" w:hAnsi="Consolas" w:cs="Consolas"/>
          <w:color w:val="FF00FF"/>
          <w:sz w:val="19"/>
          <w:szCs w:val="19"/>
        </w:rPr>
        <w:t>ISNULL</w:t>
      </w:r>
      <w:r w:rsidR="00007BBA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MaxQty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Quantity'</w:t>
      </w:r>
    </w:p>
    <w:p w:rsidR="00F708C7" w:rsidRDefault="00F708C7" w:rsidP="00F7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 w:rsidR="00007BBA">
        <w:rPr>
          <w:rFonts w:ascii="Consolas" w:hAnsi="Consolas" w:cs="Consolas"/>
          <w:color w:val="008080"/>
          <w:sz w:val="19"/>
          <w:szCs w:val="19"/>
        </w:rPr>
        <w:t>Sales</w:t>
      </w:r>
      <w:r w:rsidR="00007BBA">
        <w:rPr>
          <w:rFonts w:ascii="Consolas" w:hAnsi="Consolas" w:cs="Consolas"/>
          <w:color w:val="808080"/>
          <w:sz w:val="19"/>
          <w:szCs w:val="19"/>
        </w:rPr>
        <w:t>.</w:t>
      </w:r>
      <w:r w:rsidR="00007BBA">
        <w:rPr>
          <w:rFonts w:ascii="Consolas" w:hAnsi="Consolas" w:cs="Consolas"/>
          <w:color w:val="008080"/>
          <w:sz w:val="19"/>
          <w:szCs w:val="19"/>
        </w:rPr>
        <w:t>specialoffer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34</w:t>
      </w:r>
      <w:r w:rsidR="003A5E71" w:rsidRPr="003A5E71">
        <w:rPr>
          <w:b/>
          <w:u w:val="single"/>
        </w:rPr>
        <w:t>.(medium)function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Using the aggregate functions to calculate the volume of cylinder having radius of 1 inch and a height of 5 inch (hint: use a variable, formula: pie r^2 h)</w:t>
      </w:r>
    </w:p>
    <w:p w:rsidR="009B5316" w:rsidRDefault="009B5316" w:rsidP="00FC02B0">
      <w:pPr>
        <w:shd w:val="clear" w:color="auto" w:fill="FFFFFF"/>
        <w:spacing w:before="45" w:after="45" w:line="240" w:lineRule="auto"/>
        <w:outlineLvl w:val="3"/>
      </w:pPr>
    </w:p>
    <w:p w:rsidR="009B5316" w:rsidRDefault="009B5316" w:rsidP="009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B5316" w:rsidRDefault="009B5316" w:rsidP="009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9B5316" w:rsidRDefault="009B5316" w:rsidP="009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B5316" w:rsidRDefault="009B5316" w:rsidP="009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()*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'Cyl Vol'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  <w:rPr>
          <w:b/>
          <w:u w:val="single"/>
        </w:rPr>
      </w:pPr>
      <w:r>
        <w:t>3</w:t>
      </w:r>
      <w:r w:rsidR="00CD0B99">
        <w:t>5</w:t>
      </w:r>
      <w:r w:rsidR="003A5E71" w:rsidRPr="009B5316">
        <w:rPr>
          <w:b/>
        </w:rPr>
        <w:t>.</w:t>
      </w:r>
      <w:r w:rsidR="009B5316" w:rsidRPr="009B5316">
        <w:rPr>
          <w:b/>
        </w:rPr>
        <w:t xml:space="preserve"> </w:t>
      </w:r>
      <w:r w:rsidR="003A5E71" w:rsidRPr="003A5E71">
        <w:rPr>
          <w:b/>
          <w:u w:val="single"/>
        </w:rPr>
        <w:t>(</w:t>
      </w:r>
      <w:r w:rsidR="009B5316" w:rsidRPr="003A5E71">
        <w:rPr>
          <w:b/>
          <w:u w:val="single"/>
        </w:rPr>
        <w:t>Medium) function</w:t>
      </w:r>
    </w:p>
    <w:p w:rsidR="009B5316" w:rsidRDefault="009B5316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lastRenderedPageBreak/>
        <w:t>Create an employee table with firstname, middlename, lastname.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Use a built in sql server function to display the fullname of the employee (HINT: firstame+middlename+lastname)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emp_middlename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emp_lastname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'harow'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emp_middlename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emp_LastName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:rsidR="00C0547D" w:rsidRDefault="00C0547D" w:rsidP="00C05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BF1147" w:rsidRDefault="00BF1147" w:rsidP="00FC02B0">
      <w:pPr>
        <w:shd w:val="clear" w:color="auto" w:fill="FFFFFF"/>
        <w:spacing w:before="45" w:after="45" w:line="240" w:lineRule="auto"/>
        <w:outlineLvl w:val="3"/>
      </w:pPr>
    </w:p>
    <w:p w:rsidR="00BF1147" w:rsidRDefault="00BF1147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 xml:space="preserve">36. </w:t>
      </w:r>
      <w:r w:rsidR="003A5E71" w:rsidRPr="00CD0B99">
        <w:rPr>
          <w:b/>
        </w:rPr>
        <w:t>(</w:t>
      </w:r>
      <w:r w:rsidRPr="003A5E71">
        <w:rPr>
          <w:b/>
          <w:u w:val="single"/>
        </w:rPr>
        <w:t>Medium) 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Run the below query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Write a query to left pad the column c1 values</w:t>
      </w:r>
      <w:r w:rsidRPr="00313493">
        <w:t xml:space="preserve"> to a specified length </w:t>
      </w:r>
      <w:r>
        <w:t xml:space="preserve">while converting </w:t>
      </w:r>
      <w:r w:rsidR="00BF1147">
        <w:t>them from</w:t>
      </w:r>
      <w:r w:rsidRPr="00313493">
        <w:t xml:space="preserve"> a numeric data type to character</w:t>
      </w:r>
      <w:r>
        <w:t>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'Varchar 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 Column'</w:t>
      </w:r>
    </w:p>
    <w:p w:rsidR="00BF1147" w:rsidRDefault="00BF1147" w:rsidP="00B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F1147" w:rsidRDefault="00BF1147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37</w:t>
      </w:r>
      <w:r w:rsidR="002D575F" w:rsidRPr="002D575F">
        <w:rPr>
          <w:b/>
        </w:rPr>
        <w:t xml:space="preserve">. </w:t>
      </w:r>
      <w:r w:rsidR="002D575F">
        <w:rPr>
          <w:b/>
        </w:rPr>
        <w:t>(</w:t>
      </w:r>
      <w:r w:rsidR="002D575F" w:rsidRPr="003A5E71">
        <w:rPr>
          <w:b/>
          <w:u w:val="single"/>
        </w:rPr>
        <w:t>Medium) function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an employee table with columns firstname and lastname.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Write a query to </w:t>
      </w:r>
      <w:r w:rsidRPr="00313493">
        <w:t xml:space="preserve">return the last name in one column with only the first initial </w:t>
      </w:r>
      <w:r>
        <w:t xml:space="preserve">(from the firstname column), </w:t>
      </w:r>
      <w:r w:rsidRPr="00313493">
        <w:t xml:space="preserve">in the </w:t>
      </w:r>
      <w:r>
        <w:t>other</w:t>
      </w:r>
      <w:r w:rsidRPr="00313493">
        <w:t xml:space="preserve"> column</w:t>
      </w:r>
    </w:p>
    <w:p w:rsidR="002D575F" w:rsidRDefault="002D575F" w:rsidP="002D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75F" w:rsidRDefault="002D575F" w:rsidP="002D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Initial</w:t>
      </w:r>
    </w:p>
    <w:p w:rsidR="002D575F" w:rsidRDefault="002D575F" w:rsidP="002D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2D575F" w:rsidRDefault="002D575F" w:rsidP="002D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75F" w:rsidRDefault="002D575F">
      <w:pPr>
        <w:rPr>
          <w:sz w:val="28"/>
          <w:szCs w:val="28"/>
        </w:rPr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38</w:t>
      </w:r>
      <w:r w:rsidR="00FC02B0">
        <w:rPr>
          <w:rFonts w:ascii="Verdana" w:hAnsi="Verdana"/>
          <w:sz w:val="20"/>
          <w:szCs w:val="20"/>
        </w:rPr>
        <w:t xml:space="preserve">. </w:t>
      </w:r>
      <w:r w:rsidR="00DD0D46" w:rsidRPr="003A5E71">
        <w:rPr>
          <w:rFonts w:ascii="Verdana" w:hAnsi="Verdana"/>
          <w:b/>
          <w:sz w:val="20"/>
          <w:szCs w:val="20"/>
          <w:u w:val="single"/>
        </w:rPr>
        <w:t>Intersect (</w:t>
      </w:r>
      <w:r w:rsidR="00FC02B0" w:rsidRPr="003A5E71">
        <w:rPr>
          <w:rFonts w:ascii="Verdana" w:hAnsi="Verdana"/>
          <w:b/>
          <w:sz w:val="20"/>
          <w:szCs w:val="20"/>
          <w:u w:val="single"/>
        </w:rPr>
        <w:t>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  <w:rPr>
          <w:rFonts w:ascii="Verdana" w:hAnsi="Verdana"/>
          <w:sz w:val="20"/>
          <w:szCs w:val="20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a table table1 in database1.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another table table2 in database2.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Insert values in both the tables, </w:t>
      </w:r>
      <w:r w:rsidRPr="00B56AE4">
        <w:rPr>
          <w:b/>
          <w:u w:val="single"/>
        </w:rPr>
        <w:t>few rows with same data</w:t>
      </w:r>
      <w:r>
        <w:t>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Write a query which would return the rows with similar data from both the tables</w:t>
      </w:r>
      <w:r w:rsidR="006B4885">
        <w:t xml:space="preserve"> table1 and table2  </w:t>
      </w:r>
      <w:r>
        <w:t xml:space="preserve"> in </w:t>
      </w:r>
      <w:r w:rsidR="006B4885">
        <w:t>database1 and database2 databases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(HINT: </w:t>
      </w:r>
      <w:r w:rsidR="00935706">
        <w:t>intersect)</w:t>
      </w:r>
    </w:p>
    <w:p w:rsidR="00935706" w:rsidRDefault="00935706" w:rsidP="00FC02B0">
      <w:pPr>
        <w:shd w:val="clear" w:color="auto" w:fill="FFFFFF"/>
        <w:spacing w:before="45" w:after="45" w:line="240" w:lineRule="auto"/>
        <w:outlineLvl w:val="3"/>
      </w:pPr>
    </w:p>
    <w:p w:rsidR="00935706" w:rsidRDefault="00935706" w:rsidP="00FC02B0">
      <w:pPr>
        <w:shd w:val="clear" w:color="auto" w:fill="FFFFFF"/>
        <w:spacing w:before="45" w:after="45" w:line="240" w:lineRule="auto"/>
        <w:outlineLvl w:val="3"/>
      </w:pPr>
    </w:p>
    <w:p w:rsidR="00935706" w:rsidRDefault="00935706" w:rsidP="00FC02B0">
      <w:pPr>
        <w:shd w:val="clear" w:color="auto" w:fill="FFFFFF"/>
        <w:spacing w:before="45" w:after="45" w:line="240" w:lineRule="auto"/>
        <w:outlineLvl w:val="3"/>
      </w:pP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N'MyDBTest'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[MyDBTest]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'Ambelang'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'Ambelang'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'Ambelang'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'Eechi'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'Borders'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'Madoka'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'Kurosawa'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'Annie'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N'MyDBTest2'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[MyDBTest2]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MyDBTest2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MyDBTest2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'Ambelang'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'Eechi'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'Eechi'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'Borders'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'Walter'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'Wanarasat'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935706" w:rsidRDefault="00935706" w:rsidP="0093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39.</w:t>
      </w:r>
      <w:r w:rsidR="006B4885">
        <w:t xml:space="preserve"> </w:t>
      </w:r>
      <w:r w:rsidR="003A5E71" w:rsidRPr="003A5E71">
        <w:rPr>
          <w:b/>
          <w:u w:val="single"/>
        </w:rPr>
        <w:t xml:space="preserve">except </w:t>
      </w:r>
      <w:r w:rsidR="00FC02B0" w:rsidRPr="003A5E71">
        <w:rPr>
          <w:b/>
          <w:u w:val="single"/>
        </w:rPr>
        <w:t>(medium)</w:t>
      </w:r>
    </w:p>
    <w:p w:rsidR="00FC02B0" w:rsidRDefault="006B4885" w:rsidP="00FC02B0">
      <w:pPr>
        <w:shd w:val="clear" w:color="auto" w:fill="FFFFFF"/>
        <w:spacing w:before="45" w:after="45" w:line="240" w:lineRule="auto"/>
        <w:outlineLvl w:val="3"/>
      </w:pPr>
      <w:r>
        <w:t xml:space="preserve"> From the tables created above (Q46)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Write a query which would return the rows which do not </w:t>
      </w:r>
      <w:r w:rsidR="006B4885">
        <w:t>have similar</w:t>
      </w:r>
      <w:r>
        <w:t xml:space="preserve"> data from both the tables, in different databases, by running the query from any one of the databases created.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(</w:t>
      </w:r>
      <w:r w:rsidR="006B4885">
        <w:t>HINT: except)</w:t>
      </w:r>
    </w:p>
    <w:p w:rsidR="006B4885" w:rsidRDefault="006B4885" w:rsidP="00FC02B0">
      <w:pPr>
        <w:shd w:val="clear" w:color="auto" w:fill="FFFFFF"/>
        <w:spacing w:before="45" w:after="45" w:line="240" w:lineRule="auto"/>
        <w:outlineLvl w:val="3"/>
      </w:pPr>
    </w:p>
    <w:p w:rsidR="006B4885" w:rsidRDefault="006B4885" w:rsidP="006B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4885" w:rsidRDefault="006B4885" w:rsidP="006B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6B4885" w:rsidRDefault="006B4885" w:rsidP="006B4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MyDBTest2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</w:p>
    <w:p w:rsidR="006B4885" w:rsidRDefault="006B4885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4</w:t>
      </w:r>
      <w:r w:rsidR="00CD0B99">
        <w:t>0</w:t>
      </w:r>
      <w:r>
        <w:t>.</w:t>
      </w:r>
      <w:r w:rsidR="00CD0B99">
        <w:t xml:space="preserve"> CTE</w:t>
      </w:r>
      <w:r>
        <w:t>(medium)</w:t>
      </w:r>
    </w:p>
    <w:p w:rsidR="00FC02B0" w:rsidRPr="00195994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 w:rsidRPr="00195994">
        <w:t>Write a common table expression to delete duplicate rows from the table below:</w:t>
      </w:r>
    </w:p>
    <w:p w:rsidR="00FC02B0" w:rsidRPr="00195994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DuplicateRcordTable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DuplicateRcordTable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--duplicate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--duplicate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--duplicate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FC02B0" w:rsidRDefault="00FC02B0">
      <w:pPr>
        <w:rPr>
          <w:sz w:val="28"/>
          <w:szCs w:val="28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DuplicateRcordTable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DuplicateCount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DuplicateRcordTable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CTE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DuplicateRcordTable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207" w:rsidRDefault="00305207">
      <w:pPr>
        <w:rPr>
          <w:sz w:val="28"/>
          <w:szCs w:val="28"/>
        </w:rPr>
      </w:pPr>
    </w:p>
    <w:p w:rsidR="00305207" w:rsidRDefault="00305207">
      <w:pPr>
        <w:rPr>
          <w:sz w:val="28"/>
          <w:szCs w:val="28"/>
        </w:rPr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41</w:t>
      </w:r>
      <w:r w:rsidR="00CF232C">
        <w:t xml:space="preserve">. </w:t>
      </w:r>
      <w:r w:rsidR="00CF232C">
        <w:rPr>
          <w:b/>
          <w:u w:val="single"/>
        </w:rPr>
        <w:t>E</w:t>
      </w:r>
      <w:r w:rsidR="00CF232C" w:rsidRPr="003A5E71">
        <w:rPr>
          <w:b/>
          <w:u w:val="single"/>
        </w:rPr>
        <w:t>xcept (</w:t>
      </w:r>
      <w:r w:rsidR="00FC02B0" w:rsidRPr="003A5E71">
        <w:rPr>
          <w:b/>
          <w:u w:val="single"/>
        </w:rPr>
        <w:t>medium)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Create the following table: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EmpPost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Answer: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EmployeeRecord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232C" w:rsidRDefault="00CF232C" w:rsidP="00CF2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Write a query using except which would return the employees with salary greater than 1000 but lesser than 2000.</w:t>
      </w:r>
    </w:p>
    <w:p w:rsidR="00FC02B0" w:rsidRPr="00195994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>
      <w:pPr>
        <w:rPr>
          <w:b/>
          <w:sz w:val="28"/>
          <w:szCs w:val="28"/>
          <w:u w:val="single"/>
        </w:rPr>
      </w:pPr>
      <w:r w:rsidRPr="00FC02B0">
        <w:rPr>
          <w:b/>
          <w:sz w:val="28"/>
          <w:szCs w:val="28"/>
          <w:u w:val="single"/>
        </w:rPr>
        <w:t>Difficult</w:t>
      </w:r>
    </w:p>
    <w:p w:rsidR="00FC02B0" w:rsidRDefault="00CD0B99" w:rsidP="00FC02B0">
      <w:pPr>
        <w:tabs>
          <w:tab w:val="left" w:pos="1260"/>
        </w:tabs>
      </w:pPr>
      <w:r>
        <w:t>42</w:t>
      </w:r>
      <w:r w:rsidR="00941E98">
        <w:t>.</w:t>
      </w:r>
      <w:r w:rsidR="00941E98" w:rsidRPr="007F3FE2">
        <w:rPr>
          <w:b/>
        </w:rPr>
        <w:t xml:space="preserve"> Join</w:t>
      </w:r>
      <w:r w:rsidR="00FC02B0" w:rsidRPr="007F3FE2">
        <w:rPr>
          <w:b/>
        </w:rPr>
        <w:t xml:space="preserve"> (difficult)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Using the table</w:t>
      </w:r>
      <w:r w:rsidR="00EA16DC">
        <w:t xml:space="preserve">s </w:t>
      </w:r>
      <w:r>
        <w:t xml:space="preserve"> </w:t>
      </w:r>
      <w:r w:rsidR="00EA16DC">
        <w:t>below</w:t>
      </w:r>
      <w:r>
        <w:t>, write a query to display the childname (firstname column), along with its father name and mother name (using prs</w:t>
      </w:r>
      <w:r w:rsidRPr="00FB44D3">
        <w:t>_father_id</w:t>
      </w:r>
      <w:r>
        <w:t xml:space="preserve"> and </w:t>
      </w:r>
      <w:r w:rsidRPr="00FB44D3">
        <w:t>prs_</w:t>
      </w:r>
      <w:r>
        <w:t>mother</w:t>
      </w:r>
      <w:r w:rsidRPr="00FB44D3">
        <w:t>_id</w:t>
      </w:r>
      <w:r>
        <w:t xml:space="preserve"> columns)</w:t>
      </w:r>
    </w:p>
    <w:p w:rsidR="00EA16DC" w:rsidRDefault="00EA16DC" w:rsidP="00FC02B0">
      <w:pPr>
        <w:shd w:val="clear" w:color="auto" w:fill="FFFFFF"/>
        <w:spacing w:before="45" w:after="45" w:line="240" w:lineRule="auto"/>
        <w:outlineLvl w:val="3"/>
      </w:pP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CREATE TABLE addresses (  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adr_id INTEGER NOT NULL PRIMARY KEY,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adr_city VARCHAR(15),                                              </w:t>
      </w:r>
    </w:p>
    <w:p w:rsidR="00EA16D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adr_country VARCHAR(15) NOT NULL);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CREATE TABLE persons (    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prs_id INTEGER NOT NULL PRIMARY KEY,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prs_father_id INTEGER,  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prs_mother_id INTEGER,  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prs_adr_id INTEGER,     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prs_first_name VARCHAR(15),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prs_surname VARCHAR(15),     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prs_prs_father_fk FOREIGN KEY (prs_father_id)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persons(prs_id),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prs_prs_mother_fk FOREIGN KEY (prs_mother_id)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persons(prs_id),           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CONSTRAINT prs_adr_fk FOREIGN KEY (prs_adr_id)                     </w:t>
      </w:r>
    </w:p>
    <w:p w:rsidR="00EA16D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    REFERENCES addresses(adr_id));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(1, 'RIGA', 'LATVIA'); 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(2, 'BERLIN', 'GERMANY');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addresses VALUES (3, 'NEW YORK', 'USA');          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>INSERT INTO persons VALUES (1, NULL, NULL, NULL, 'JANIS', 'BERZINS');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(2, 1, NULL, 2, 'PETER', 'BERZINS');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(3, NULL, NULL, 2, 'ANN', 'SMYTH');       </w:t>
      </w:r>
    </w:p>
    <w:p w:rsidR="00EA16DC" w:rsidRPr="000C428C" w:rsidRDefault="00EA16DC" w:rsidP="00EA16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428C">
        <w:rPr>
          <w:rFonts w:asciiTheme="minorHAnsi" w:hAnsiTheme="minorHAnsi" w:cstheme="minorHAnsi"/>
          <w:color w:val="000000"/>
          <w:sz w:val="22"/>
          <w:szCs w:val="22"/>
        </w:rPr>
        <w:t xml:space="preserve">INSERT INTO persons VALUES (4, 2, 3, 2, 'CHARLES', 'BERZINS');       </w:t>
      </w:r>
    </w:p>
    <w:p w:rsidR="00EA16DC" w:rsidRDefault="00EA16DC" w:rsidP="00EA16DC">
      <w:pPr>
        <w:tabs>
          <w:tab w:val="left" w:pos="1260"/>
        </w:tabs>
      </w:pP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father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"Father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mother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"Mother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child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"Child Name"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child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father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prs_father_id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father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mother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prs_mother_id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mother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prs_id</w:t>
      </w:r>
    </w:p>
    <w:p w:rsidR="00F1347D" w:rsidRDefault="00F1347D" w:rsidP="00F1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FC02B0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Sample output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Father Name     Mother Name     Child Name                      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--------------- --------------- --------------- -----------                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   PETER           ANN             CHARLES   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        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7F3FE2" w:rsidRDefault="00CD0B99" w:rsidP="00FC02B0">
      <w:pPr>
        <w:shd w:val="clear" w:color="auto" w:fill="FFFFFF"/>
        <w:spacing w:before="45" w:after="45" w:line="240" w:lineRule="auto"/>
        <w:outlineLvl w:val="3"/>
      </w:pPr>
      <w:r>
        <w:t>43</w:t>
      </w:r>
      <w:r w:rsidR="00FC02B0">
        <w:t>.</w:t>
      </w:r>
      <w:r w:rsidR="007F3FE2" w:rsidRPr="007F3FE2">
        <w:t xml:space="preserve"> </w:t>
      </w:r>
      <w:r w:rsidR="007F3FE2" w:rsidRPr="007F3FE2">
        <w:rPr>
          <w:b/>
        </w:rPr>
        <w:t>CTE (difficult)</w:t>
      </w:r>
    </w:p>
    <w:p w:rsidR="007F3FE2" w:rsidRDefault="007F3FE2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</w:t>
      </w:r>
      <w:r w:rsidR="005E40A3">
        <w:t>Create</w:t>
      </w:r>
      <w:r>
        <w:t xml:space="preserve"> the tables using below script  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--Create Employees table and insert values.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TABLE Employees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empid   int         NOT NULL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,mgrid   int         NULL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,empname varchar(25) NOT NULL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,salary  money       NOT NULL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CONSTRAINT PK_Employees PRIMARY KEY(empid)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 , NULL, 'Nancy'   , $10000.00);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VALUES(2 , 1   , 'Andrew'  , $5000.00);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VALUES(3 , 1   , 'Janet'   , $5000.00);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VALUES(4 , 1   , 'Margaret', $5000.00);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VALUES(5 , 2   , 'Steven' 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VALUES(6 , 2   , 'Michael'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VALUES(7 , 3   , 'Robert' 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VALUES(8 , 3   , 'Laura'  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VALUES(9 , 3   , 'Ann'    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VALUES(10, 4   , 'Ina'     , $2500.00);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VALUES(11, 7   , 'David'   , $2000.00);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VALUES(12, 7   , 'Ron'     , $2000.00);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VALUES(13, 7   , 'Dan'     , $2000.00);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Employees VALUES(14, 11  , 'James'   , $1500.00);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--Create Departments table and insert values.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TABLE Departments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deptid    INT NOT NULL PRIMARY KEY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,deptname  VARCHAR(25) NOT NULL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,deptmgrid INT NULL REFERENCES Employees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VALUES(1, 'HR',           2);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VALUES(2, 'Marketing',    7);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VALUES(3, 'Finance',      8);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VALUES(4, 'R&amp;D',          9);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VALUES(5, 'Training',     4);</w:t>
      </w:r>
    </w:p>
    <w:p w:rsidR="00FC02B0" w:rsidRDefault="00FC02B0" w:rsidP="00FC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INSERT INTO Departments VALUES(6, 'Gardening', NULL);</w:t>
      </w: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Using the employees and departments table write a table valued user defined function using Common table expression  , which would return empid, emp_name, mgrid, lvl  when supplied with the input parameter @empid  to the TVF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Expected output: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empid</w:t>
      </w:r>
      <w:r>
        <w:tab/>
        <w:t>empname</w:t>
      </w:r>
      <w:r>
        <w:tab/>
        <w:t>mgrid</w:t>
      </w:r>
      <w:r>
        <w:tab/>
        <w:t>lvl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2</w:t>
      </w:r>
      <w:r>
        <w:tab/>
        <w:t>Andrew</w:t>
      </w:r>
      <w:r>
        <w:tab/>
        <w:t xml:space="preserve">                   1</w:t>
      </w:r>
      <w:r>
        <w:tab/>
        <w:t>0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5</w:t>
      </w:r>
      <w:r>
        <w:tab/>
        <w:t>Steven</w:t>
      </w:r>
      <w:r>
        <w:tab/>
        <w:t xml:space="preserve">                   2</w:t>
      </w:r>
      <w:r>
        <w:tab/>
        <w:t>1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fn_getsubtree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lvl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Employees_Subtree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lvl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Anchor Member (AM)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Recursive Member (RM)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lvl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Employees_Subtree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mgrid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@TREE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Employees_Subtree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0A3" w:rsidRDefault="005E40A3" w:rsidP="005E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fn_getsubtree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44</w:t>
      </w:r>
      <w:r w:rsidR="00FC02B0">
        <w:rPr>
          <w:color w:val="333333"/>
        </w:rPr>
        <w:t xml:space="preserve">. </w:t>
      </w:r>
      <w:r w:rsidR="007E3319" w:rsidRPr="007F3FE2">
        <w:rPr>
          <w:b/>
          <w:color w:val="333333"/>
        </w:rPr>
        <w:t>Join (</w:t>
      </w:r>
      <w:r w:rsidR="00FC02B0" w:rsidRPr="007F3FE2">
        <w:rPr>
          <w:b/>
          <w:color w:val="333333"/>
        </w:rPr>
        <w:t>difficult)</w:t>
      </w:r>
    </w:p>
    <w:p w:rsidR="00FC02B0" w:rsidRDefault="00EA16DC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Use the below tables and w</w:t>
      </w:r>
      <w:r w:rsidR="00FC02B0">
        <w:rPr>
          <w:color w:val="333333"/>
        </w:rPr>
        <w:t xml:space="preserve">rite queries using JOIN, to give the output referring to the 5 scenarios given </w:t>
      </w:r>
      <w:r>
        <w:rPr>
          <w:color w:val="333333"/>
        </w:rPr>
        <w:t>below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CREATE VIEW Lunch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AS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lastRenderedPageBreak/>
        <w:t xml:space="preserve">  SELECT 'Beer' AS item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'Olives'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'Bread'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'Salami'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'Calamari'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'Coffee';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CREATE VIEW Dinner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AS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SELECT 'Wine' AS item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'Olives'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'Bread'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'Steak'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'Aubergines'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'Salad' 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 xml:space="preserve">  UNION SELECT 'Coffee'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  <w:r>
        <w:t>GO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  <w:r>
        <w:t xml:space="preserve">Using the above views write a query using UNION operator in </w:t>
      </w:r>
      <w:r>
        <w:rPr>
          <w:color w:val="333333"/>
        </w:rPr>
        <w:t>order to return everything you’ve eaten today</w:t>
      </w: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  <w:r>
        <w:t xml:space="preserve">Using EXCEPT operator write a query which would return </w:t>
      </w:r>
      <w:r>
        <w:rPr>
          <w:color w:val="333333"/>
        </w:rPr>
        <w:t>only the food you ate (or drank) for lunch, but did not have for dinner</w:t>
      </w: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  <w:r>
        <w:t xml:space="preserve">Using EXCEPT operator write a query which would return </w:t>
      </w:r>
      <w:r>
        <w:rPr>
          <w:color w:val="333333"/>
        </w:rPr>
        <w:t>those items you had for dinner but not lunch</w:t>
      </w: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  <w:r>
        <w:rPr>
          <w:color w:val="333333"/>
        </w:rPr>
        <w:lastRenderedPageBreak/>
        <w:t>Use the INTERSECT operator to return only the food that was eaten at both meals</w:t>
      </w: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</w:p>
    <w:p w:rsidR="00EA16DC" w:rsidRDefault="00EA16DC" w:rsidP="00EA16DC">
      <w:pPr>
        <w:shd w:val="clear" w:color="auto" w:fill="FFFFFF"/>
        <w:spacing w:after="0"/>
        <w:rPr>
          <w:color w:val="333333"/>
        </w:rPr>
      </w:pPr>
      <w:r>
        <w:rPr>
          <w:color w:val="333333"/>
        </w:rPr>
        <w:t>Write  a query return a list of food that you ate at one of the meals, but not both meals, in other words, the food you ate other than bread, olives, and coffee</w:t>
      </w:r>
    </w:p>
    <w:p w:rsidR="00EA16DC" w:rsidRDefault="00EA16DC" w:rsidP="00EA16DC">
      <w:pPr>
        <w:shd w:val="clear" w:color="auto" w:fill="FFFFFF"/>
        <w:spacing w:before="45" w:after="45" w:line="240" w:lineRule="auto"/>
        <w:outlineLvl w:val="3"/>
      </w:pPr>
    </w:p>
    <w:p w:rsidR="00EA16DC" w:rsidRDefault="00EA16DC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</w:t>
      </w:r>
      <w:r>
        <w:rPr>
          <w:noProof/>
          <w:color w:val="0000FF"/>
        </w:rPr>
        <w:t>DISTINCT</w:t>
      </w:r>
      <w:r>
        <w:rPr>
          <w:noProof/>
          <w:color w:val="333333"/>
        </w:rPr>
        <w:t xml:space="preserve"> </w:t>
      </w:r>
      <w:r>
        <w:rPr>
          <w:noProof/>
          <w:color w:val="FF00FF"/>
        </w:rPr>
        <w:t>COALESCE</w:t>
      </w:r>
      <w:r>
        <w:rPr>
          <w:noProof/>
          <w:color w:val="808080"/>
        </w:rPr>
        <w:t>(</w:t>
      </w:r>
      <w:r>
        <w:rPr>
          <w:noProof/>
          <w:color w:val="333333"/>
        </w:rPr>
        <w:t>Lunch</w:t>
      </w:r>
      <w:r>
        <w:rPr>
          <w:noProof/>
          <w:color w:val="808080"/>
        </w:rPr>
        <w:t>.</w:t>
      </w:r>
      <w:r>
        <w:rPr>
          <w:noProof/>
          <w:color w:val="333333"/>
        </w:rPr>
        <w:t>item</w:t>
      </w:r>
      <w:r>
        <w:rPr>
          <w:noProof/>
          <w:color w:val="808080"/>
        </w:rPr>
        <w:t>,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>item</w:t>
      </w:r>
      <w:r>
        <w:rPr>
          <w:noProof/>
          <w:color w:val="808080"/>
        </w:rPr>
        <w:t>)</w:t>
      </w:r>
      <w:r>
        <w:rPr>
          <w:noProof/>
          <w:color w:val="333333"/>
        </w:rPr>
        <w:t xml:space="preserve"> </w:t>
      </w:r>
      <w:r>
        <w:rPr>
          <w:noProof/>
          <w:color w:val="0000FF"/>
        </w:rPr>
        <w:t>AS</w:t>
      </w:r>
      <w:r>
        <w:rPr>
          <w:noProof/>
          <w:color w:val="333333"/>
        </w:rPr>
        <w:t xml:space="preserve"> item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FULL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OUTER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JOIN</w:t>
      </w:r>
      <w:r>
        <w:rPr>
          <w:noProof/>
          <w:color w:val="333333"/>
        </w:rPr>
        <w:t xml:space="preserve"> Dinner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ON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=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Lunch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808080"/>
        </w:rPr>
        <w:t>LEFT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OUTER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JOIN</w:t>
      </w:r>
      <w:r>
        <w:rPr>
          <w:noProof/>
          <w:color w:val="333333"/>
        </w:rPr>
        <w:t xml:space="preserve"> Dinner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ON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=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0000FF"/>
        </w:rPr>
        <w:lastRenderedPageBreak/>
        <w:t>WHERE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IS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NULL;</w:t>
      </w: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808080"/>
        </w:rPr>
        <w:t>LEFT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OUTER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JOIN</w:t>
      </w:r>
      <w:r>
        <w:rPr>
          <w:noProof/>
          <w:color w:val="333333"/>
        </w:rPr>
        <w:t xml:space="preserve"> Lunch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ON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 xml:space="preserve">= </w:t>
      </w:r>
      <w:r>
        <w:rPr>
          <w:noProof/>
          <w:color w:val="333333"/>
        </w:rPr>
        <w:t>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0000FF"/>
        </w:rPr>
        <w:t>WHERE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IS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NULL;</w:t>
      </w: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808080"/>
        </w:rPr>
        <w:t>INNER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JOIN</w:t>
      </w:r>
      <w:r>
        <w:rPr>
          <w:noProof/>
          <w:color w:val="333333"/>
        </w:rPr>
        <w:t xml:space="preserve"> Lunch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ON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=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>item</w:t>
      </w:r>
      <w:r>
        <w:rPr>
          <w:noProof/>
          <w:color w:val="808080"/>
        </w:rPr>
        <w:t>;</w:t>
      </w: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SELECT</w:t>
      </w:r>
      <w:r>
        <w:rPr>
          <w:noProof/>
          <w:color w:val="333333"/>
        </w:rPr>
        <w:t xml:space="preserve"> </w:t>
      </w:r>
      <w:r>
        <w:rPr>
          <w:noProof/>
          <w:color w:val="FF00FF"/>
        </w:rPr>
        <w:t>COALESCE</w:t>
      </w:r>
      <w:r>
        <w:rPr>
          <w:noProof/>
          <w:color w:val="808080"/>
        </w:rPr>
        <w:t>(</w:t>
      </w:r>
      <w:r>
        <w:rPr>
          <w:noProof/>
          <w:color w:val="333333"/>
        </w:rPr>
        <w:t>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>item</w:t>
      </w:r>
      <w:r>
        <w:rPr>
          <w:noProof/>
          <w:color w:val="808080"/>
        </w:rPr>
        <w:t>,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>item</w:t>
      </w:r>
      <w:r>
        <w:rPr>
          <w:noProof/>
          <w:color w:val="808080"/>
        </w:rPr>
        <w:t>)</w:t>
      </w:r>
      <w:r>
        <w:rPr>
          <w:noProof/>
          <w:color w:val="333333"/>
        </w:rPr>
        <w:t xml:space="preserve"> </w:t>
      </w:r>
      <w:r>
        <w:rPr>
          <w:noProof/>
          <w:color w:val="0000FF"/>
        </w:rPr>
        <w:t>AS</w:t>
      </w:r>
      <w:r>
        <w:rPr>
          <w:noProof/>
          <w:color w:val="333333"/>
        </w:rPr>
        <w:t xml:space="preserve"> item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0000FF"/>
        </w:rPr>
        <w:t>FROM</w:t>
      </w:r>
      <w:r>
        <w:rPr>
          <w:noProof/>
          <w:color w:val="333333"/>
        </w:rPr>
        <w:t xml:space="preserve"> Dinner 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FULL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OUTER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JOIN</w:t>
      </w:r>
      <w:r>
        <w:rPr>
          <w:noProof/>
          <w:color w:val="333333"/>
        </w:rPr>
        <w:t xml:space="preserve"> Lunch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333333"/>
        </w:rPr>
      </w:pPr>
      <w:r>
        <w:rPr>
          <w:noProof/>
          <w:color w:val="333333"/>
        </w:rPr>
        <w:t xml:space="preserve">  </w:t>
      </w:r>
      <w:r>
        <w:rPr>
          <w:noProof/>
          <w:color w:val="0000FF"/>
        </w:rPr>
        <w:t>ON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=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</w:p>
    <w:p w:rsidR="007E3319" w:rsidRDefault="007E3319" w:rsidP="007E3319">
      <w:pPr>
        <w:shd w:val="clear" w:color="auto" w:fill="FFFFFF"/>
        <w:spacing w:before="100" w:beforeAutospacing="1" w:after="100" w:afterAutospacing="1"/>
        <w:rPr>
          <w:noProof/>
          <w:color w:val="808080"/>
        </w:rPr>
      </w:pPr>
      <w:r>
        <w:rPr>
          <w:noProof/>
          <w:color w:val="0000FF"/>
        </w:rPr>
        <w:t>WHERE</w:t>
      </w:r>
      <w:r>
        <w:rPr>
          <w:noProof/>
          <w:color w:val="333333"/>
        </w:rPr>
        <w:t xml:space="preserve"> Dinner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IS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NULL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OR</w:t>
      </w:r>
      <w:r>
        <w:rPr>
          <w:noProof/>
          <w:color w:val="333333"/>
        </w:rPr>
        <w:t xml:space="preserve"> Lunch</w:t>
      </w:r>
      <w:r>
        <w:rPr>
          <w:noProof/>
          <w:color w:val="808080"/>
        </w:rPr>
        <w:t>.</w:t>
      </w:r>
      <w:r>
        <w:rPr>
          <w:noProof/>
          <w:color w:val="333333"/>
        </w:rPr>
        <w:t xml:space="preserve">item </w:t>
      </w:r>
      <w:r>
        <w:rPr>
          <w:noProof/>
          <w:color w:val="808080"/>
        </w:rPr>
        <w:t>IS</w:t>
      </w:r>
      <w:r>
        <w:rPr>
          <w:noProof/>
          <w:color w:val="333333"/>
        </w:rPr>
        <w:t xml:space="preserve"> </w:t>
      </w:r>
      <w:r>
        <w:rPr>
          <w:noProof/>
          <w:color w:val="808080"/>
        </w:rPr>
        <w:t>NULL;</w:t>
      </w: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7E3319" w:rsidRDefault="007E331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Pr="00F8171B" w:rsidRDefault="00CD0B99" w:rsidP="00FC02B0">
      <w:pPr>
        <w:shd w:val="clear" w:color="auto" w:fill="FFFFFF"/>
        <w:spacing w:before="100" w:beforeAutospacing="1" w:after="100" w:afterAutospacing="1"/>
        <w:rPr>
          <w:rFonts w:cstheme="minorHAnsi"/>
          <w:color w:val="333333"/>
        </w:rPr>
      </w:pPr>
      <w:r>
        <w:rPr>
          <w:color w:val="333333"/>
        </w:rPr>
        <w:t>45</w:t>
      </w:r>
      <w:r w:rsidR="00233AA0">
        <w:rPr>
          <w:color w:val="333333"/>
        </w:rPr>
        <w:t>.</w:t>
      </w:r>
      <w:r w:rsidR="00233AA0" w:rsidRPr="007F3FE2">
        <w:rPr>
          <w:b/>
          <w:color w:val="333333"/>
        </w:rPr>
        <w:t xml:space="preserve"> Cte (</w:t>
      </w:r>
      <w:r w:rsidR="00FC02B0" w:rsidRPr="007F3FE2">
        <w:rPr>
          <w:b/>
          <w:color w:val="333333"/>
        </w:rPr>
        <w:t>difficult)</w:t>
      </w:r>
    </w:p>
    <w:p w:rsidR="00FC02B0" w:rsidRDefault="00FC02B0" w:rsidP="00FC02B0">
      <w:pPr>
        <w:autoSpaceDE w:val="0"/>
        <w:autoSpaceDN w:val="0"/>
        <w:adjustRightInd w:val="0"/>
        <w:spacing w:after="0" w:line="240" w:lineRule="auto"/>
        <w:rPr>
          <w:color w:val="333333"/>
        </w:rPr>
      </w:pPr>
      <w:r>
        <w:rPr>
          <w:rFonts w:cstheme="minorHAnsi"/>
          <w:color w:val="000000" w:themeColor="text1"/>
        </w:rPr>
        <w:t xml:space="preserve">Using the </w:t>
      </w:r>
      <w:r w:rsidRPr="00F8171B">
        <w:rPr>
          <w:rFonts w:cstheme="minorHAnsi"/>
          <w:color w:val="000000" w:themeColor="text1"/>
        </w:rPr>
        <w:t>production.Product</w:t>
      </w:r>
      <w:r>
        <w:rPr>
          <w:rFonts w:cstheme="minorHAnsi"/>
          <w:color w:val="000000" w:themeColor="text1"/>
        </w:rPr>
        <w:t xml:space="preserve"> and </w:t>
      </w:r>
      <w:r w:rsidRPr="00F8171B">
        <w:rPr>
          <w:color w:val="333333"/>
        </w:rPr>
        <w:t>Production.Product</w:t>
      </w:r>
      <w:r>
        <w:rPr>
          <w:color w:val="333333"/>
        </w:rPr>
        <w:t>sub</w:t>
      </w:r>
      <w:r w:rsidRPr="00F8171B">
        <w:rPr>
          <w:color w:val="333333"/>
        </w:rPr>
        <w:t>Category</w:t>
      </w:r>
      <w:r>
        <w:rPr>
          <w:color w:val="333333"/>
        </w:rPr>
        <w:t xml:space="preserve"> tables from Adventureworks database, write a common table expression to return the product name, category name and unit price.</w:t>
      </w:r>
    </w:p>
    <w:p w:rsidR="00FC02B0" w:rsidRDefault="00FC02B0" w:rsidP="00FC02B0">
      <w:pPr>
        <w:autoSpaceDE w:val="0"/>
        <w:autoSpaceDN w:val="0"/>
        <w:adjustRightInd w:val="0"/>
        <w:spacing w:after="0" w:line="240" w:lineRule="auto"/>
        <w:rPr>
          <w:color w:val="333333"/>
        </w:rPr>
      </w:pP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ProductAndCategoryNamesOverTenDollars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ProductSubCategory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ProductSubcategoryID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ListPrice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10.0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ProductAndCategoryNamesOverTenDollars</w:t>
      </w:r>
    </w:p>
    <w:p w:rsidR="00233AA0" w:rsidRDefault="00233AA0" w:rsidP="0023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3AA0" w:rsidRDefault="00233AA0" w:rsidP="00FC02B0">
      <w:pPr>
        <w:autoSpaceDE w:val="0"/>
        <w:autoSpaceDN w:val="0"/>
        <w:adjustRightInd w:val="0"/>
        <w:spacing w:after="0" w:line="240" w:lineRule="auto"/>
        <w:rPr>
          <w:color w:val="333333"/>
        </w:rPr>
      </w:pPr>
    </w:p>
    <w:p w:rsidR="00FC02B0" w:rsidRDefault="00FC02B0" w:rsidP="00FC02B0">
      <w:pPr>
        <w:autoSpaceDE w:val="0"/>
        <w:autoSpaceDN w:val="0"/>
        <w:adjustRightInd w:val="0"/>
        <w:spacing w:after="0" w:line="240" w:lineRule="auto"/>
        <w:rPr>
          <w:color w:val="333333"/>
        </w:rPr>
      </w:pPr>
    </w:p>
    <w:p w:rsidR="00FC02B0" w:rsidRDefault="00CD0B99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333333"/>
        </w:rPr>
        <w:t>46</w:t>
      </w:r>
      <w:r w:rsidR="00FC02B0">
        <w:rPr>
          <w:color w:val="333333"/>
        </w:rPr>
        <w:t xml:space="preserve">. </w:t>
      </w:r>
      <w:r w:rsidR="00233AA0" w:rsidRPr="007F3FE2">
        <w:rPr>
          <w:b/>
          <w:color w:val="333333"/>
        </w:rPr>
        <w:t>Recursive</w:t>
      </w:r>
      <w:r w:rsidR="007F3FE2" w:rsidRPr="007F3FE2">
        <w:rPr>
          <w:b/>
          <w:color w:val="333333"/>
        </w:rPr>
        <w:t xml:space="preserve"> cte </w:t>
      </w:r>
      <w:r w:rsidR="00FC02B0" w:rsidRPr="007F3FE2">
        <w:rPr>
          <w:b/>
          <w:color w:val="333333"/>
        </w:rPr>
        <w:t>(difficult)</w:t>
      </w:r>
    </w:p>
    <w:p w:rsidR="00FC02B0" w:rsidRDefault="00FC02B0" w:rsidP="00FC02B0">
      <w:pPr>
        <w:shd w:val="clear" w:color="auto" w:fill="FFFFFF"/>
        <w:spacing w:before="100" w:beforeAutospacing="1" w:after="100" w:afterAutospacing="1"/>
      </w:pPr>
      <w:r>
        <w:rPr>
          <w:color w:val="333333"/>
        </w:rPr>
        <w:t xml:space="preserve">Write a recursive common table expression to </w:t>
      </w:r>
      <w:r>
        <w:t>list all persons in the company along with their position in the corporate hierarchy, using employees table in adventureworks database.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EmployeeHierarchy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HierarchyLevel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Base case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HierarchyLevel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Recursive step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eh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HierarchyLevel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HierarchyLevel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EmployeeHierarchy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EmployeeHierarchy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HierarchyLevel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D42EC" w:rsidRDefault="001D42EC" w:rsidP="001D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2B0" w:rsidRDefault="00FC02B0" w:rsidP="00FC02B0">
      <w:pPr>
        <w:shd w:val="clear" w:color="auto" w:fill="FFFFFF"/>
        <w:spacing w:before="100" w:beforeAutospacing="1" w:after="100" w:afterAutospacing="1"/>
        <w:rPr>
          <w:color w:val="333333"/>
        </w:rPr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4</w:t>
      </w:r>
      <w:r w:rsidR="00CD0B99">
        <w:t>7</w:t>
      </w:r>
      <w:r>
        <w:t>.</w:t>
      </w:r>
      <w:r w:rsidRPr="00313493">
        <w:t xml:space="preserve"> </w:t>
      </w:r>
    </w:p>
    <w:p w:rsidR="00FC02B0" w:rsidRPr="007F3FE2" w:rsidRDefault="007F3FE2" w:rsidP="00FC02B0">
      <w:pPr>
        <w:shd w:val="clear" w:color="auto" w:fill="FFFFFF"/>
        <w:spacing w:before="45" w:after="45" w:line="240" w:lineRule="auto"/>
        <w:outlineLvl w:val="3"/>
        <w:rPr>
          <w:b/>
        </w:rPr>
      </w:pPr>
      <w:r w:rsidRPr="007F3FE2">
        <w:rPr>
          <w:b/>
        </w:rPr>
        <w:t xml:space="preserve"> @@rowcount function </w:t>
      </w:r>
      <w:r w:rsidR="00FC02B0" w:rsidRPr="007F3FE2">
        <w:rPr>
          <w:b/>
        </w:rPr>
        <w:t>(difficult)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 w:rsidRPr="00313493">
        <w:t>UPDATE</w:t>
      </w:r>
      <w:r>
        <w:t xml:space="preserve"> the job title column based on any nationalidnumber column in the humanresources.employee table.</w:t>
      </w:r>
      <w:r w:rsidRPr="00313493">
        <w:t xml:space="preserve"> Use </w:t>
      </w:r>
      <w:r w:rsidRPr="00313493">
        <w:rPr>
          <w:b/>
          <w:u w:val="single"/>
        </w:rPr>
        <w:t>@@ROWCOUNT</w:t>
      </w:r>
      <w:r>
        <w:t xml:space="preserve"> function </w:t>
      </w:r>
      <w:r w:rsidRPr="00313493">
        <w:t>to detect if any rows were changed</w:t>
      </w:r>
      <w:r>
        <w:t xml:space="preserve"> or not, by printing ‘success’ or ‘no row updated’ as messages. 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@nationalid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NationalIDNumber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@nationalid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'Warning: No rows  updated'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 rows updated'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update_employee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@nationalid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15517807</w:t>
      </w:r>
    </w:p>
    <w:p w:rsidR="00FB4986" w:rsidRDefault="00FB4986" w:rsidP="00FC02B0">
      <w:pPr>
        <w:shd w:val="clear" w:color="auto" w:fill="FFFFFF"/>
        <w:spacing w:before="45" w:after="45" w:line="240" w:lineRule="auto"/>
        <w:outlineLvl w:val="3"/>
      </w:pPr>
    </w:p>
    <w:p w:rsidR="00FB4986" w:rsidRDefault="00FB4986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  <w:r>
        <w:t>4</w:t>
      </w:r>
      <w:r w:rsidR="00CD0B99">
        <w:t>8</w:t>
      </w:r>
      <w:r>
        <w:t>.</w:t>
      </w:r>
    </w:p>
    <w:p w:rsidR="00FC02B0" w:rsidRPr="007F3FE2" w:rsidRDefault="007F3FE2" w:rsidP="00FC02B0">
      <w:pPr>
        <w:shd w:val="clear" w:color="auto" w:fill="FFFFFF"/>
        <w:spacing w:before="45" w:after="0" w:line="240" w:lineRule="auto"/>
        <w:outlineLvl w:val="3"/>
        <w:rPr>
          <w:b/>
        </w:rPr>
      </w:pPr>
      <w:r w:rsidRPr="007F3FE2">
        <w:rPr>
          <w:b/>
        </w:rPr>
        <w:t xml:space="preserve">Function </w:t>
      </w:r>
      <w:r w:rsidR="00FC02B0" w:rsidRPr="007F3FE2">
        <w:rPr>
          <w:b/>
        </w:rPr>
        <w:t>(difficult)</w:t>
      </w: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  <w:r>
        <w:t>Using if else statement, check if a particular database has a particular table, return ‘table exists’ or ‘table does not exist’ messages based on the result.</w:t>
      </w: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'AdventureWorks'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'Exists'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'does not Exist'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986" w:rsidRDefault="00FB4986" w:rsidP="00FB4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FB4986" w:rsidRDefault="00FB4986" w:rsidP="00FC02B0">
      <w:pPr>
        <w:shd w:val="clear" w:color="auto" w:fill="FFFFFF"/>
        <w:spacing w:before="45" w:after="0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  <w:r>
        <w:t>4</w:t>
      </w:r>
      <w:r w:rsidR="00CD0B99">
        <w:t>9</w:t>
      </w:r>
      <w:r w:rsidR="00FB4986">
        <w:t>.</w:t>
      </w:r>
      <w:r w:rsidR="00FB4986" w:rsidRPr="007F3FE2">
        <w:rPr>
          <w:b/>
        </w:rPr>
        <w:t xml:space="preserve"> Pivot, unpivot</w:t>
      </w:r>
      <w:r w:rsidRPr="007F3FE2">
        <w:rPr>
          <w:b/>
        </w:rPr>
        <w:t xml:space="preserve"> (difficult)</w:t>
      </w: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  <w:r>
        <w:t>Run the below queries to create product table and insert values in it.</w:t>
      </w:r>
    </w:p>
    <w:p w:rsidR="00FC02B0" w:rsidRDefault="00FC02B0" w:rsidP="00FC02B0">
      <w:pPr>
        <w:shd w:val="clear" w:color="auto" w:fill="FFFFFF"/>
        <w:spacing w:before="45" w:after="0" w:line="240" w:lineRule="auto"/>
        <w:outlineLvl w:val="3"/>
      </w:pPr>
      <w:r>
        <w:t xml:space="preserve"> 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-- Creating Test Table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CREATE TABLE </w:t>
      </w:r>
      <w:r w:rsidR="00FB4986">
        <w:t>Product (</w:t>
      </w:r>
      <w:r>
        <w:t xml:space="preserve">Cust </w:t>
      </w:r>
      <w:r w:rsidR="00FB4986">
        <w:t>VARCHAR (</w:t>
      </w:r>
      <w:r>
        <w:t xml:space="preserve">25), Product </w:t>
      </w:r>
      <w:r w:rsidR="00FB4986">
        <w:t>VARCHAR (</w:t>
      </w:r>
      <w:r>
        <w:t>20), QTY INT)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GO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-- Inserting Data into Table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'KATE','VEG'</w:t>
      </w:r>
      <w:r>
        <w:t>, 2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'KATE','SODA'</w:t>
      </w:r>
      <w:r>
        <w:t>, 6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'KATE','MILK'</w:t>
      </w:r>
      <w:r>
        <w:t>, 1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'KATE','BEER'</w:t>
      </w:r>
      <w:r>
        <w:t>, 12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'FRED','MILK'</w:t>
      </w:r>
      <w:r>
        <w:t>, 3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'FRED','BEER'</w:t>
      </w:r>
      <w:r>
        <w:t>, 24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 xml:space="preserve">INSERT INTO </w:t>
      </w:r>
      <w:r w:rsidR="00FB4986">
        <w:t>Product (</w:t>
      </w:r>
      <w:r>
        <w:t>Cust, Product, QTY)</w:t>
      </w:r>
    </w:p>
    <w:p w:rsidR="00FC02B0" w:rsidRDefault="00FB4986" w:rsidP="00FC02B0">
      <w:pPr>
        <w:shd w:val="clear" w:color="auto" w:fill="FFFFFF"/>
        <w:spacing w:after="0" w:line="240" w:lineRule="auto"/>
        <w:outlineLvl w:val="3"/>
      </w:pPr>
      <w:r>
        <w:t>VALUES (</w:t>
      </w:r>
      <w:r w:rsidR="00FC02B0">
        <w:t>'KATE','VEG'</w:t>
      </w:r>
      <w:r>
        <w:t>, 3</w:t>
      </w:r>
      <w:r w:rsidR="00FC02B0">
        <w:t>)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GO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-- Selecting and checking entires in table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SELECT *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FROM Product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  <w:r>
        <w:t>GO</w:t>
      </w:r>
    </w:p>
    <w:p w:rsidR="00FC02B0" w:rsidRDefault="00FC02B0" w:rsidP="00FC02B0">
      <w:pPr>
        <w:shd w:val="clear" w:color="auto" w:fill="FFFFFF"/>
        <w:spacing w:after="0" w:line="240" w:lineRule="auto"/>
        <w:outlineLvl w:val="3"/>
      </w:pPr>
    </w:p>
    <w:p w:rsidR="00FC02B0" w:rsidRDefault="00FC02B0" w:rsidP="00FC02B0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outlineLvl w:val="3"/>
      </w:pPr>
      <w:r>
        <w:lastRenderedPageBreak/>
        <w:t>Pivot table ordered by PRODUCT</w:t>
      </w:r>
    </w:p>
    <w:p w:rsidR="00FC02B0" w:rsidRDefault="00FC02B0" w:rsidP="00FC02B0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outlineLvl w:val="3"/>
      </w:pPr>
      <w:r>
        <w:t>Pivot table ordered by cust</w:t>
      </w:r>
    </w:p>
    <w:p w:rsidR="00FC02B0" w:rsidRDefault="00FC02B0" w:rsidP="00FC02B0">
      <w:pPr>
        <w:pStyle w:val="ListParagraph"/>
        <w:numPr>
          <w:ilvl w:val="0"/>
          <w:numId w:val="3"/>
        </w:numPr>
        <w:shd w:val="clear" w:color="auto" w:fill="FFFFFF"/>
        <w:spacing w:after="45" w:line="240" w:lineRule="auto"/>
        <w:outlineLvl w:val="3"/>
      </w:pPr>
      <w:r>
        <w:t>Unpivot table ordered by cust</w:t>
      </w:r>
    </w:p>
    <w:p w:rsidR="00FC02B0" w:rsidRDefault="00FC02B0" w:rsidP="00FC02B0">
      <w:pPr>
        <w:shd w:val="clear" w:color="auto" w:fill="FFFFFF"/>
        <w:spacing w:after="45" w:line="240" w:lineRule="auto"/>
        <w:outlineLvl w:val="3"/>
      </w:pPr>
    </w:p>
    <w:p w:rsidR="007F3FE2" w:rsidRDefault="007F3FE2" w:rsidP="00FC02B0">
      <w:pPr>
        <w:shd w:val="clear" w:color="auto" w:fill="FFFFFF"/>
        <w:spacing w:after="45" w:line="240" w:lineRule="auto"/>
        <w:outlineLvl w:val="3"/>
      </w:pPr>
    </w:p>
    <w:p w:rsidR="00FC02B0" w:rsidRDefault="00FC02B0" w:rsidP="00FC02B0">
      <w:pPr>
        <w:shd w:val="clear" w:color="auto" w:fill="FFFFFF"/>
        <w:spacing w:after="45" w:line="240" w:lineRule="auto"/>
        <w:outlineLvl w:val="3"/>
      </w:pPr>
      <w:r>
        <w:t>Expected outputs:</w:t>
      </w:r>
    </w:p>
    <w:p w:rsidR="00FC02B0" w:rsidRDefault="00FC02B0" w:rsidP="00FC02B0">
      <w:pPr>
        <w:shd w:val="clear" w:color="auto" w:fill="FFFFFF"/>
        <w:spacing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PRODUCT</w:t>
      </w:r>
      <w:r>
        <w:tab/>
        <w:t>FRED</w:t>
      </w:r>
      <w:r>
        <w:tab/>
        <w:t>KATE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--------------------------------------------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BEER</w:t>
      </w:r>
      <w:r>
        <w:tab/>
        <w:t>24</w:t>
      </w:r>
      <w:r>
        <w:tab/>
        <w:t>12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MILK</w:t>
      </w:r>
      <w:r>
        <w:tab/>
        <w:t>3</w:t>
      </w:r>
      <w:r>
        <w:tab/>
        <w:t>1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SODA</w:t>
      </w:r>
      <w:r>
        <w:tab/>
        <w:t>NULL</w:t>
      </w:r>
      <w:r>
        <w:tab/>
        <w:t>6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        VEG</w:t>
      </w:r>
      <w:r>
        <w:tab/>
        <w:t>NULL</w:t>
      </w:r>
      <w:r>
        <w:tab/>
        <w:t>5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B4986" w:rsidRDefault="00FB4986" w:rsidP="00FC02B0">
      <w:pPr>
        <w:shd w:val="clear" w:color="auto" w:fill="FFFFFF"/>
        <w:spacing w:before="45" w:after="45" w:line="240" w:lineRule="auto"/>
        <w:outlineLvl w:val="3"/>
      </w:pPr>
    </w:p>
    <w:p w:rsidR="00FB4986" w:rsidRDefault="00FB4986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CUST</w:t>
      </w:r>
      <w:r>
        <w:tab/>
        <w:t>VEG</w:t>
      </w:r>
      <w:r>
        <w:tab/>
        <w:t>SODA</w:t>
      </w:r>
      <w:r>
        <w:tab/>
        <w:t>MILK</w:t>
      </w:r>
      <w:r>
        <w:tab/>
        <w:t>BEER</w:t>
      </w:r>
      <w:r>
        <w:tab/>
        <w:t>CHIPS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----------------------------------------------------------------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FRED</w:t>
      </w:r>
      <w:r>
        <w:tab/>
        <w:t>NULL</w:t>
      </w:r>
      <w:r>
        <w:tab/>
        <w:t>NULL</w:t>
      </w:r>
      <w:r>
        <w:tab/>
        <w:t>3</w:t>
      </w:r>
      <w:r>
        <w:tab/>
        <w:t>24</w:t>
      </w:r>
      <w:r>
        <w:tab/>
        <w:t>NULL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KATE</w:t>
      </w:r>
      <w:r>
        <w:tab/>
        <w:t>5</w:t>
      </w:r>
      <w:r>
        <w:tab/>
        <w:t>6</w:t>
      </w:r>
      <w:r>
        <w:tab/>
        <w:t>1</w:t>
      </w:r>
      <w:r>
        <w:tab/>
        <w:t>12</w:t>
      </w:r>
      <w:r>
        <w:tab/>
        <w:t>NULL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CUST</w:t>
      </w:r>
      <w:r>
        <w:tab/>
        <w:t>PRODUCT</w:t>
      </w:r>
      <w:r>
        <w:tab/>
        <w:t>QTY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-----------------------------------------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FRED</w:t>
      </w:r>
      <w:r>
        <w:tab/>
        <w:t xml:space="preserve">      MILK</w:t>
      </w:r>
      <w:r>
        <w:tab/>
        <w:t>3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lastRenderedPageBreak/>
        <w:t>FRED</w:t>
      </w:r>
      <w:r>
        <w:tab/>
        <w:t xml:space="preserve">      BEER</w:t>
      </w:r>
      <w:r>
        <w:tab/>
        <w:t>24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KATE</w:t>
      </w:r>
      <w:r>
        <w:tab/>
        <w:t xml:space="preserve">        VEG</w:t>
      </w:r>
      <w:r>
        <w:tab/>
        <w:t>5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KATE</w:t>
      </w:r>
      <w:r>
        <w:tab/>
        <w:t xml:space="preserve">     SODA</w:t>
      </w:r>
      <w:r>
        <w:tab/>
        <w:t>6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KATE</w:t>
      </w:r>
      <w:r>
        <w:tab/>
        <w:t xml:space="preserve">      MILK</w:t>
      </w:r>
      <w:r>
        <w:tab/>
        <w:t>1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>KATE</w:t>
      </w:r>
      <w:r>
        <w:tab/>
        <w:t xml:space="preserve">      BEER</w:t>
      </w:r>
      <w:r>
        <w:tab/>
        <w:t>12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B4986" w:rsidP="00FC02B0">
      <w:pPr>
        <w:shd w:val="clear" w:color="auto" w:fill="FFFFFF"/>
        <w:spacing w:before="45" w:after="45" w:line="240" w:lineRule="auto"/>
        <w:outlineLvl w:val="3"/>
      </w:pPr>
      <w:r>
        <w:rPr>
          <w:rStyle w:val="HTMLCode"/>
          <w:rFonts w:eastAsiaTheme="minorHAnsi"/>
          <w:color w:val="008000"/>
          <w:sz w:val="18"/>
          <w:szCs w:val="18"/>
        </w:rPr>
        <w:t>-- Pivot Table ordered by PRODUCT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FRED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KATE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00"/>
          <w:sz w:val="18"/>
          <w:szCs w:val="18"/>
        </w:rPr>
        <w:t>up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PIVOT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FF00FF"/>
          <w:sz w:val="18"/>
          <w:szCs w:val="18"/>
        </w:rPr>
        <w:t>SUM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FOR </w:t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CUST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IN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FRED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KATE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AS </w:t>
      </w:r>
      <w:r>
        <w:rPr>
          <w:rStyle w:val="HTMLCode"/>
          <w:rFonts w:eastAsiaTheme="minorHAnsi"/>
          <w:color w:val="000000"/>
          <w:sz w:val="18"/>
          <w:szCs w:val="18"/>
        </w:rPr>
        <w:t>pvt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ORDER BY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GO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8000"/>
          <w:sz w:val="18"/>
          <w:szCs w:val="18"/>
        </w:rPr>
        <w:t>-- Pivot Table ordered by CUST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VEG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SODA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MILK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BEER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CHIPS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00"/>
          <w:sz w:val="18"/>
          <w:szCs w:val="18"/>
        </w:rPr>
        <w:t>up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PIVOT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FF00FF"/>
          <w:sz w:val="18"/>
          <w:szCs w:val="18"/>
        </w:rPr>
        <w:t>SUM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FOR </w:t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PRODUCT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IN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VEG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SODA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MILK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BEER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CHIPS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AS </w:t>
      </w:r>
      <w:r>
        <w:rPr>
          <w:rStyle w:val="HTMLCode"/>
          <w:rFonts w:eastAsiaTheme="minorHAnsi"/>
          <w:color w:val="000000"/>
          <w:sz w:val="18"/>
          <w:szCs w:val="18"/>
        </w:rPr>
        <w:t>pvt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ORDER BY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GO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8000"/>
          <w:sz w:val="18"/>
          <w:szCs w:val="18"/>
        </w:rPr>
        <w:t>-- Unpivot Table ordered by CUST</w:t>
      </w:r>
      <w:r>
        <w:rPr>
          <w:rFonts w:ascii="Courier New" w:hAnsi="Courier New" w:cs="Courier New"/>
          <w:color w:val="008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VEG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SODA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MILK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BEER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CHIPS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SELECT </w:t>
      </w:r>
      <w:r>
        <w:rPr>
          <w:rStyle w:val="HTMLCode"/>
          <w:rFonts w:eastAsiaTheme="minorHAnsi"/>
          <w:color w:val="000000"/>
          <w:sz w:val="18"/>
          <w:szCs w:val="18"/>
        </w:rPr>
        <w:t>CUST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FROM </w:t>
      </w:r>
      <w:r>
        <w:rPr>
          <w:rStyle w:val="HTMLCode"/>
          <w:rFonts w:eastAsiaTheme="minorHAnsi"/>
          <w:color w:val="000000"/>
          <w:sz w:val="18"/>
          <w:szCs w:val="18"/>
        </w:rPr>
        <w:t>Product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00"/>
          <w:sz w:val="18"/>
          <w:szCs w:val="18"/>
        </w:rPr>
        <w:t>up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PIVOT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( </w:t>
      </w:r>
      <w:r>
        <w:rPr>
          <w:rStyle w:val="HTMLCode"/>
          <w:rFonts w:eastAsiaTheme="minorHAnsi"/>
          <w:color w:val="FF00FF"/>
          <w:sz w:val="18"/>
          <w:szCs w:val="18"/>
        </w:rPr>
        <w:t>SUM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QTY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FOR </w:t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PRODUCT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IN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VEG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SODA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MILK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BEER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CHIPS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AS </w:t>
      </w:r>
      <w:r>
        <w:rPr>
          <w:rStyle w:val="HTMLCode"/>
          <w:rFonts w:eastAsiaTheme="minorHAnsi"/>
          <w:color w:val="000000"/>
          <w:sz w:val="18"/>
          <w:szCs w:val="18"/>
        </w:rPr>
        <w:t>pvt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) </w:t>
      </w:r>
      <w:r>
        <w:rPr>
          <w:rStyle w:val="HTMLCode"/>
          <w:rFonts w:eastAsiaTheme="minorHAnsi"/>
          <w:color w:val="000000"/>
          <w:sz w:val="18"/>
          <w:szCs w:val="18"/>
        </w:rPr>
        <w:t>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UNPIVOT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QTY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FOR </w:t>
      </w:r>
      <w:r>
        <w:rPr>
          <w:rStyle w:val="HTMLCode"/>
          <w:rFonts w:eastAsiaTheme="minorHAnsi"/>
          <w:color w:val="000000"/>
          <w:sz w:val="18"/>
          <w:szCs w:val="18"/>
        </w:rPr>
        <w:t xml:space="preserve">PRODUCT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IN </w:t>
      </w:r>
      <w:r>
        <w:rPr>
          <w:rStyle w:val="HTMLCode"/>
          <w:rFonts w:eastAsiaTheme="minorHAnsi"/>
          <w:color w:val="808080"/>
          <w:sz w:val="18"/>
          <w:szCs w:val="18"/>
        </w:rPr>
        <w:t>(</w:t>
      </w:r>
      <w:r>
        <w:rPr>
          <w:rStyle w:val="HTMLCode"/>
          <w:rFonts w:eastAsiaTheme="minorHAnsi"/>
          <w:color w:val="000000"/>
          <w:sz w:val="18"/>
          <w:szCs w:val="18"/>
        </w:rPr>
        <w:t>VEG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SODA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MILK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BEER</w:t>
      </w:r>
      <w:r>
        <w:rPr>
          <w:rStyle w:val="HTMLCode"/>
          <w:rFonts w:eastAsiaTheme="minorHAnsi"/>
          <w:color w:val="808080"/>
          <w:sz w:val="18"/>
          <w:szCs w:val="18"/>
        </w:rPr>
        <w:t xml:space="preserve">, </w:t>
      </w:r>
      <w:r>
        <w:rPr>
          <w:rStyle w:val="HTMLCode"/>
          <w:rFonts w:eastAsiaTheme="minorHAnsi"/>
          <w:color w:val="000000"/>
          <w:sz w:val="18"/>
          <w:szCs w:val="18"/>
        </w:rPr>
        <w:t>CHIPS</w:t>
      </w:r>
      <w:r>
        <w:rPr>
          <w:rStyle w:val="HTMLCode"/>
          <w:rFonts w:eastAsiaTheme="minorHAnsi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Style w:val="HTMLCode"/>
          <w:rFonts w:eastAsiaTheme="minorHAnsi"/>
          <w:color w:val="808080"/>
          <w:sz w:val="18"/>
          <w:szCs w:val="18"/>
        </w:rPr>
        <w:lastRenderedPageBreak/>
        <w:t xml:space="preserve">) </w:t>
      </w:r>
      <w:r>
        <w:rPr>
          <w:rStyle w:val="HTMLCode"/>
          <w:rFonts w:eastAsiaTheme="minorHAnsi"/>
          <w:color w:val="0000FF"/>
          <w:sz w:val="18"/>
          <w:szCs w:val="18"/>
        </w:rPr>
        <w:t xml:space="preserve">AS </w:t>
      </w:r>
      <w:r>
        <w:rPr>
          <w:rStyle w:val="HTMLCode"/>
          <w:rFonts w:eastAsiaTheme="minorHAnsi"/>
          <w:color w:val="000000"/>
          <w:sz w:val="18"/>
          <w:szCs w:val="18"/>
        </w:rPr>
        <w:t>Unpvt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HTMLCode"/>
          <w:rFonts w:eastAsiaTheme="minorHAnsi"/>
          <w:color w:val="000000"/>
          <w:sz w:val="18"/>
          <w:szCs w:val="18"/>
        </w:rPr>
        <w:t>GO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0B0A95" w:rsidRDefault="000B0A95" w:rsidP="00FC02B0">
      <w:pPr>
        <w:shd w:val="clear" w:color="auto" w:fill="FFFFFF"/>
        <w:spacing w:before="45" w:after="45" w:line="240" w:lineRule="auto"/>
        <w:outlineLvl w:val="3"/>
      </w:pPr>
    </w:p>
    <w:p w:rsidR="000B0A95" w:rsidRDefault="000B0A95" w:rsidP="00FC02B0">
      <w:pPr>
        <w:shd w:val="clear" w:color="auto" w:fill="FFFFFF"/>
        <w:spacing w:before="45" w:after="45" w:line="240" w:lineRule="auto"/>
        <w:outlineLvl w:val="3"/>
      </w:pPr>
    </w:p>
    <w:p w:rsidR="000B0A95" w:rsidRDefault="000B0A95" w:rsidP="00FC02B0">
      <w:pPr>
        <w:shd w:val="clear" w:color="auto" w:fill="FFFFFF"/>
        <w:spacing w:before="45" w:after="45" w:line="240" w:lineRule="auto"/>
        <w:outlineLvl w:val="3"/>
      </w:pPr>
    </w:p>
    <w:p w:rsidR="000B0A95" w:rsidRDefault="000B0A95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CD0B99" w:rsidP="00FC02B0">
      <w:pPr>
        <w:shd w:val="clear" w:color="auto" w:fill="FFFFFF"/>
        <w:spacing w:before="45" w:after="45" w:line="240" w:lineRule="auto"/>
        <w:outlineLvl w:val="3"/>
      </w:pPr>
      <w:r>
        <w:t>50</w:t>
      </w:r>
      <w:r w:rsidR="00FC02B0">
        <w:t>.</w:t>
      </w:r>
    </w:p>
    <w:p w:rsidR="00FC02B0" w:rsidRPr="007F3FE2" w:rsidRDefault="007F3FE2" w:rsidP="00FC02B0">
      <w:pPr>
        <w:shd w:val="clear" w:color="auto" w:fill="FFFFFF"/>
        <w:spacing w:before="45" w:after="45" w:line="240" w:lineRule="auto"/>
        <w:outlineLvl w:val="3"/>
        <w:rPr>
          <w:b/>
        </w:rPr>
      </w:pPr>
      <w:r w:rsidRPr="007F3FE2">
        <w:rPr>
          <w:b/>
        </w:rPr>
        <w:t xml:space="preserve">Apply </w:t>
      </w:r>
      <w:r w:rsidR="00FC02B0" w:rsidRPr="007F3FE2">
        <w:rPr>
          <w:b/>
        </w:rPr>
        <w:t>(difficult)</w:t>
      </w:r>
    </w:p>
    <w:p w:rsidR="007F3FE2" w:rsidRDefault="007F3FE2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Create a query using CROSS APPLY operator to merge rows from a </w:t>
      </w:r>
      <w:r w:rsidRPr="009E7239">
        <w:rPr>
          <w:b/>
        </w:rPr>
        <w:t>table value</w:t>
      </w:r>
      <w:r>
        <w:rPr>
          <w:b/>
        </w:rPr>
        <w:t>d</w:t>
      </w:r>
      <w:r w:rsidRPr="009E7239">
        <w:rPr>
          <w:b/>
        </w:rPr>
        <w:t xml:space="preserve"> </w:t>
      </w:r>
      <w:r w:rsidR="000B0A95" w:rsidRPr="009E7239">
        <w:rPr>
          <w:b/>
        </w:rPr>
        <w:t>function</w:t>
      </w:r>
      <w:r w:rsidR="000B0A95">
        <w:t xml:space="preserve"> returning</w:t>
      </w:r>
      <w:r>
        <w:t xml:space="preserve"> the top 5 customers. </w:t>
      </w:r>
      <w:r w:rsidR="000B0A95">
        <w:t>Use</w:t>
      </w:r>
      <w:r>
        <w:t xml:space="preserve"> Production.Product,</w:t>
      </w:r>
      <w:r w:rsidRPr="009E7239">
        <w:t xml:space="preserve"> </w:t>
      </w:r>
      <w:r>
        <w:t>Sales.SalesOrderDetail,</w:t>
      </w:r>
      <w:r w:rsidRPr="009E7239">
        <w:t xml:space="preserve"> </w:t>
      </w:r>
      <w:r w:rsidR="000B0A95">
        <w:t>Sales.SalesOrderHeader tables</w:t>
      </w:r>
      <w:r>
        <w:t xml:space="preserve"> in the </w:t>
      </w:r>
      <w:r w:rsidR="000B0A95">
        <w:t>Adventureworks</w:t>
      </w:r>
      <w:r>
        <w:t xml:space="preserve"> database.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  <w:r>
        <w:t xml:space="preserve">The function should display the quantity sold for each product for a given store, on providing the input parameter </w:t>
      </w:r>
      <w:r w:rsidR="000B0A95">
        <w:t>@storeid of</w:t>
      </w:r>
      <w:r>
        <w:t xml:space="preserve"> TVF with any value.</w:t>
      </w: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FC02B0" w:rsidRDefault="00FC02B0" w:rsidP="00FC02B0">
      <w:pPr>
        <w:shd w:val="clear" w:color="auto" w:fill="FFFFFF"/>
        <w:spacing w:before="45" w:after="45" w:line="240" w:lineRule="auto"/>
        <w:outlineLvl w:val="3"/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ufn_QtyByStore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@storeid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'Quantity'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SalesOrderID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@storeid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Executing the function: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ufn_QtyByStore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 apply: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QbyS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QbyS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AdventureWorks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ufn_QtyByStore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0A95" w:rsidRDefault="000B0A95" w:rsidP="000B0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QbyS</w:t>
      </w:r>
    </w:p>
    <w:p w:rsidR="00FC02B0" w:rsidRPr="00FC02B0" w:rsidRDefault="00FC02B0">
      <w:pPr>
        <w:rPr>
          <w:sz w:val="28"/>
          <w:szCs w:val="28"/>
        </w:rPr>
      </w:pPr>
    </w:p>
    <w:sectPr w:rsidR="00FC02B0" w:rsidRPr="00FC02B0" w:rsidSect="0043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601B"/>
    <w:multiLevelType w:val="hybridMultilevel"/>
    <w:tmpl w:val="4E043FD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9E237BE"/>
    <w:multiLevelType w:val="hybridMultilevel"/>
    <w:tmpl w:val="E42AD808"/>
    <w:lvl w:ilvl="0" w:tplc="008EBF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333F9"/>
    <w:multiLevelType w:val="hybridMultilevel"/>
    <w:tmpl w:val="A1D26E10"/>
    <w:lvl w:ilvl="0" w:tplc="D08AC906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trackRevisions/>
  <w:defaultTabStop w:val="720"/>
  <w:characterSpacingControl w:val="doNotCompress"/>
  <w:compat/>
  <w:rsids>
    <w:rsidRoot w:val="00381E70"/>
    <w:rsid w:val="00007BBA"/>
    <w:rsid w:val="00061108"/>
    <w:rsid w:val="000B0A95"/>
    <w:rsid w:val="001D42EC"/>
    <w:rsid w:val="00233AA0"/>
    <w:rsid w:val="00276AFE"/>
    <w:rsid w:val="002D575F"/>
    <w:rsid w:val="00305207"/>
    <w:rsid w:val="00381E70"/>
    <w:rsid w:val="003A5E71"/>
    <w:rsid w:val="003C2231"/>
    <w:rsid w:val="004137B8"/>
    <w:rsid w:val="004326CD"/>
    <w:rsid w:val="00480C45"/>
    <w:rsid w:val="00484644"/>
    <w:rsid w:val="004B546E"/>
    <w:rsid w:val="004D0764"/>
    <w:rsid w:val="004D4C57"/>
    <w:rsid w:val="005220B6"/>
    <w:rsid w:val="00561A97"/>
    <w:rsid w:val="005C1E54"/>
    <w:rsid w:val="005E40A3"/>
    <w:rsid w:val="006B4885"/>
    <w:rsid w:val="006D67E7"/>
    <w:rsid w:val="00710F11"/>
    <w:rsid w:val="007E3319"/>
    <w:rsid w:val="007F3FE2"/>
    <w:rsid w:val="00847324"/>
    <w:rsid w:val="00935706"/>
    <w:rsid w:val="00941E98"/>
    <w:rsid w:val="00975F55"/>
    <w:rsid w:val="009B5316"/>
    <w:rsid w:val="00A60550"/>
    <w:rsid w:val="00A75142"/>
    <w:rsid w:val="00AE6E69"/>
    <w:rsid w:val="00B44B74"/>
    <w:rsid w:val="00B6176E"/>
    <w:rsid w:val="00B64754"/>
    <w:rsid w:val="00BF1147"/>
    <w:rsid w:val="00BF13D3"/>
    <w:rsid w:val="00C0547D"/>
    <w:rsid w:val="00C662AF"/>
    <w:rsid w:val="00CC0755"/>
    <w:rsid w:val="00CD0B99"/>
    <w:rsid w:val="00CF232C"/>
    <w:rsid w:val="00D42C90"/>
    <w:rsid w:val="00D55C75"/>
    <w:rsid w:val="00DD0D46"/>
    <w:rsid w:val="00E96116"/>
    <w:rsid w:val="00EA16DC"/>
    <w:rsid w:val="00EB79FE"/>
    <w:rsid w:val="00F1347D"/>
    <w:rsid w:val="00F708C7"/>
    <w:rsid w:val="00F77126"/>
    <w:rsid w:val="00FB4986"/>
    <w:rsid w:val="00FC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E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49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9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50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445034/query-for-retrieving-top-two-rows-from-a-table-in-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33</Pages>
  <Words>5733</Words>
  <Characters>32684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272019</dc:creator>
  <cp:lastModifiedBy>332252</cp:lastModifiedBy>
  <cp:revision>52</cp:revision>
  <dcterms:created xsi:type="dcterms:W3CDTF">2012-07-25T09:14:00Z</dcterms:created>
  <dcterms:modified xsi:type="dcterms:W3CDTF">2012-07-27T10:30:00Z</dcterms:modified>
</cp:coreProperties>
</file>