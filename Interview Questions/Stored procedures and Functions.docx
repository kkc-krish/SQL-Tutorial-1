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94F" w:rsidRDefault="00F96C39" w:rsidP="00F96C39">
      <w:pPr>
        <w:pStyle w:val="NoSpacing"/>
        <w:rPr>
          <w:b/>
          <w:sz w:val="44"/>
          <w:szCs w:val="44"/>
          <w:u w:val="single"/>
        </w:rPr>
      </w:pPr>
      <w:r w:rsidRPr="00F96C39">
        <w:rPr>
          <w:b/>
          <w:sz w:val="44"/>
          <w:szCs w:val="44"/>
          <w:u w:val="single"/>
        </w:rPr>
        <w:t>Stored procedures and Functions</w:t>
      </w:r>
    </w:p>
    <w:p w:rsidR="00F96C39" w:rsidRDefault="00F96C39" w:rsidP="00F96C39">
      <w:pPr>
        <w:pStyle w:val="NoSpacing"/>
        <w:rPr>
          <w:b/>
          <w:sz w:val="44"/>
          <w:szCs w:val="44"/>
          <w:u w:val="single"/>
        </w:rPr>
      </w:pPr>
    </w:p>
    <w:p w:rsidR="00F96C39" w:rsidRDefault="00AC4DB5" w:rsidP="00BB4113">
      <w:pPr>
        <w:pStyle w:val="NoSpacing"/>
        <w:numPr>
          <w:ilvl w:val="0"/>
          <w:numId w:val="1"/>
        </w:numPr>
        <w:rPr>
          <w:sz w:val="24"/>
          <w:szCs w:val="24"/>
        </w:rPr>
      </w:pPr>
      <w:r>
        <w:rPr>
          <w:sz w:val="24"/>
          <w:szCs w:val="24"/>
        </w:rPr>
        <w:t>True or False. If you execute a procedure that calls another procedure, the called procedure can access all objects created by the first procedure.</w:t>
      </w:r>
    </w:p>
    <w:p w:rsidR="00AC4DB5" w:rsidRPr="003E4274" w:rsidRDefault="00AC4DB5" w:rsidP="00BB4113">
      <w:pPr>
        <w:pStyle w:val="NoSpacing"/>
        <w:numPr>
          <w:ilvl w:val="0"/>
          <w:numId w:val="1"/>
        </w:numPr>
        <w:rPr>
          <w:color w:val="FF0000"/>
          <w:sz w:val="24"/>
          <w:szCs w:val="24"/>
        </w:rPr>
      </w:pPr>
      <w:r w:rsidRPr="003E4274">
        <w:rPr>
          <w:color w:val="FF0000"/>
          <w:sz w:val="24"/>
          <w:szCs w:val="24"/>
        </w:rPr>
        <w:t>List the type of Stored Procedures.</w:t>
      </w:r>
    </w:p>
    <w:p w:rsidR="00AC4DB5" w:rsidRDefault="00AC4DB5" w:rsidP="00BB4113">
      <w:pPr>
        <w:pStyle w:val="NoSpacing"/>
        <w:numPr>
          <w:ilvl w:val="0"/>
          <w:numId w:val="1"/>
        </w:numPr>
        <w:rPr>
          <w:sz w:val="24"/>
          <w:szCs w:val="24"/>
        </w:rPr>
      </w:pPr>
      <w:r>
        <w:rPr>
          <w:sz w:val="24"/>
          <w:szCs w:val="24"/>
        </w:rPr>
        <w:t>______________ SP executes a Transact SQL statement that can contain embedded parameters.</w:t>
      </w:r>
    </w:p>
    <w:p w:rsidR="00AC4DB5" w:rsidRDefault="00AC4DB5" w:rsidP="00BB4113">
      <w:pPr>
        <w:pStyle w:val="NoSpacing"/>
        <w:numPr>
          <w:ilvl w:val="0"/>
          <w:numId w:val="1"/>
        </w:numPr>
        <w:rPr>
          <w:sz w:val="24"/>
          <w:szCs w:val="24"/>
        </w:rPr>
      </w:pPr>
      <w:r>
        <w:rPr>
          <w:sz w:val="24"/>
          <w:szCs w:val="24"/>
        </w:rPr>
        <w:t>Which function is used to change a parameter to any data type once they are passed into a stored procedure?</w:t>
      </w:r>
      <w:r w:rsidR="00B94A76">
        <w:rPr>
          <w:sz w:val="24"/>
          <w:szCs w:val="24"/>
        </w:rPr>
        <w:t xml:space="preserve"> (Convert from one </w:t>
      </w:r>
      <w:proofErr w:type="spellStart"/>
      <w:r w:rsidR="00B94A76">
        <w:rPr>
          <w:sz w:val="24"/>
          <w:szCs w:val="24"/>
        </w:rPr>
        <w:t>datatype</w:t>
      </w:r>
      <w:proofErr w:type="spellEnd"/>
      <w:r w:rsidR="00B94A76">
        <w:rPr>
          <w:sz w:val="24"/>
          <w:szCs w:val="24"/>
        </w:rPr>
        <w:t xml:space="preserve"> to any data type</w:t>
      </w:r>
      <w:proofErr w:type="gramStart"/>
      <w:r w:rsidR="00B94A76">
        <w:rPr>
          <w:sz w:val="24"/>
          <w:szCs w:val="24"/>
        </w:rPr>
        <w:t>..)</w:t>
      </w:r>
      <w:proofErr w:type="gramEnd"/>
    </w:p>
    <w:p w:rsidR="00AC4DB5" w:rsidRDefault="004E5137" w:rsidP="00BB4113">
      <w:pPr>
        <w:pStyle w:val="NoSpacing"/>
        <w:numPr>
          <w:ilvl w:val="0"/>
          <w:numId w:val="1"/>
        </w:numPr>
        <w:rPr>
          <w:sz w:val="24"/>
          <w:szCs w:val="24"/>
        </w:rPr>
      </w:pPr>
      <w:r>
        <w:rPr>
          <w:sz w:val="24"/>
          <w:szCs w:val="24"/>
        </w:rPr>
        <w:t>Syntax for creating a SP</w:t>
      </w:r>
      <w:r w:rsidR="00F85FEB">
        <w:rPr>
          <w:sz w:val="24"/>
          <w:szCs w:val="24"/>
        </w:rPr>
        <w:t xml:space="preserve"> that recompiles every time </w:t>
      </w:r>
      <w:proofErr w:type="gramStart"/>
      <w:r w:rsidR="00F85FEB">
        <w:rPr>
          <w:sz w:val="24"/>
          <w:szCs w:val="24"/>
        </w:rPr>
        <w:t xml:space="preserve">a </w:t>
      </w:r>
      <w:r w:rsidR="00B94A76">
        <w:rPr>
          <w:sz w:val="24"/>
          <w:szCs w:val="24"/>
        </w:rPr>
        <w:t>the</w:t>
      </w:r>
      <w:proofErr w:type="gramEnd"/>
      <w:r w:rsidR="00B94A76">
        <w:rPr>
          <w:sz w:val="24"/>
          <w:szCs w:val="24"/>
        </w:rPr>
        <w:t xml:space="preserve"> whole </w:t>
      </w:r>
      <w:r w:rsidR="00F85FEB">
        <w:rPr>
          <w:sz w:val="24"/>
          <w:szCs w:val="24"/>
        </w:rPr>
        <w:t>stored procedure is called</w:t>
      </w:r>
      <w:r>
        <w:rPr>
          <w:sz w:val="24"/>
          <w:szCs w:val="24"/>
        </w:rPr>
        <w:t>.</w:t>
      </w:r>
    </w:p>
    <w:p w:rsidR="004E5137" w:rsidRDefault="005D426B" w:rsidP="00BB4113">
      <w:pPr>
        <w:pStyle w:val="NoSpacing"/>
        <w:numPr>
          <w:ilvl w:val="0"/>
          <w:numId w:val="1"/>
        </w:numPr>
        <w:rPr>
          <w:sz w:val="24"/>
          <w:szCs w:val="24"/>
        </w:rPr>
      </w:pPr>
      <w:r w:rsidRPr="005D426B">
        <w:rPr>
          <w:sz w:val="24"/>
          <w:szCs w:val="24"/>
        </w:rPr>
        <w:t>Write a Stored Procedure that takes column name as a parameter and returns the result sorted by the column that is passed</w:t>
      </w:r>
    </w:p>
    <w:p w:rsidR="0090531E" w:rsidRDefault="00BB4113" w:rsidP="00BB4113">
      <w:pPr>
        <w:pStyle w:val="NoSpacing"/>
        <w:numPr>
          <w:ilvl w:val="0"/>
          <w:numId w:val="1"/>
        </w:numPr>
        <w:rPr>
          <w:sz w:val="24"/>
          <w:szCs w:val="24"/>
        </w:rPr>
      </w:pPr>
      <w:r w:rsidRPr="00BB4113">
        <w:rPr>
          <w:sz w:val="24"/>
          <w:szCs w:val="24"/>
        </w:rPr>
        <w:t xml:space="preserve">Write a Stored Procedure to find the list of employees (employee number and names) having more salary than the average salary of all employees in that employee's department given that the table employee contains columns </w:t>
      </w:r>
      <w:proofErr w:type="spellStart"/>
      <w:r w:rsidRPr="00BB4113">
        <w:rPr>
          <w:sz w:val="24"/>
          <w:szCs w:val="24"/>
        </w:rPr>
        <w:t>EmployeeNumber</w:t>
      </w:r>
      <w:proofErr w:type="spellEnd"/>
      <w:r w:rsidRPr="00BB4113">
        <w:rPr>
          <w:sz w:val="24"/>
          <w:szCs w:val="24"/>
        </w:rPr>
        <w:t>, Name, Salary, Department.</w:t>
      </w:r>
    </w:p>
    <w:p w:rsidR="00BB4113" w:rsidRDefault="005420CA" w:rsidP="00BB4113">
      <w:pPr>
        <w:pStyle w:val="NoSpacing"/>
        <w:numPr>
          <w:ilvl w:val="0"/>
          <w:numId w:val="1"/>
        </w:numPr>
        <w:rPr>
          <w:sz w:val="24"/>
          <w:szCs w:val="24"/>
        </w:rPr>
      </w:pPr>
      <w:r>
        <w:rPr>
          <w:sz w:val="24"/>
          <w:szCs w:val="24"/>
        </w:rPr>
        <w:t xml:space="preserve">The concept of giving </w:t>
      </w:r>
      <w:del w:id="0" w:author="326789" w:date="2012-07-26T17:13:00Z">
        <w:r w:rsidDel="00B94A76">
          <w:rPr>
            <w:sz w:val="24"/>
            <w:szCs w:val="24"/>
          </w:rPr>
          <w:delText xml:space="preserve">rights </w:delText>
        </w:r>
      </w:del>
      <w:ins w:id="1" w:author="326789" w:date="2012-07-26T17:13:00Z">
        <w:r w:rsidR="00B94A76">
          <w:rPr>
            <w:sz w:val="24"/>
            <w:szCs w:val="24"/>
          </w:rPr>
          <w:t>Permissions</w:t>
        </w:r>
        <w:r w:rsidR="00B94A76">
          <w:rPr>
            <w:sz w:val="24"/>
            <w:szCs w:val="24"/>
          </w:rPr>
          <w:t xml:space="preserve"> </w:t>
        </w:r>
      </w:ins>
      <w:r>
        <w:rPr>
          <w:sz w:val="24"/>
          <w:szCs w:val="24"/>
        </w:rPr>
        <w:t>to execute a stored procedure and not giving permissions to the tables used by the Stored Procedure is known as ____________________.</w:t>
      </w:r>
    </w:p>
    <w:p w:rsidR="005420CA" w:rsidRDefault="005420CA" w:rsidP="00BB4113">
      <w:pPr>
        <w:pStyle w:val="NoSpacing"/>
        <w:numPr>
          <w:ilvl w:val="0"/>
          <w:numId w:val="1"/>
        </w:numPr>
        <w:rPr>
          <w:sz w:val="24"/>
          <w:szCs w:val="24"/>
        </w:rPr>
      </w:pPr>
      <w:r>
        <w:rPr>
          <w:sz w:val="24"/>
          <w:szCs w:val="24"/>
        </w:rPr>
        <w:t xml:space="preserve">When does a query execution plan </w:t>
      </w:r>
      <w:r w:rsidR="000C4E7B">
        <w:rPr>
          <w:sz w:val="24"/>
          <w:szCs w:val="24"/>
        </w:rPr>
        <w:t xml:space="preserve">get </w:t>
      </w:r>
      <w:r>
        <w:rPr>
          <w:sz w:val="24"/>
          <w:szCs w:val="24"/>
        </w:rPr>
        <w:t>generated for a stored procedure?</w:t>
      </w:r>
    </w:p>
    <w:p w:rsidR="005420CA" w:rsidRDefault="005420CA" w:rsidP="005420CA">
      <w:pPr>
        <w:pStyle w:val="NoSpacing"/>
        <w:numPr>
          <w:ilvl w:val="0"/>
          <w:numId w:val="2"/>
        </w:numPr>
        <w:rPr>
          <w:sz w:val="24"/>
          <w:szCs w:val="24"/>
        </w:rPr>
      </w:pPr>
      <w:r>
        <w:rPr>
          <w:sz w:val="24"/>
          <w:szCs w:val="24"/>
        </w:rPr>
        <w:t xml:space="preserve">When you create </w:t>
      </w:r>
      <w:r w:rsidR="00AE6E36">
        <w:rPr>
          <w:sz w:val="24"/>
          <w:szCs w:val="24"/>
        </w:rPr>
        <w:t>it</w:t>
      </w:r>
      <w:r>
        <w:rPr>
          <w:sz w:val="24"/>
          <w:szCs w:val="24"/>
        </w:rPr>
        <w:t>.</w:t>
      </w:r>
      <w:r>
        <w:rPr>
          <w:sz w:val="24"/>
          <w:szCs w:val="24"/>
        </w:rPr>
        <w:tab/>
      </w:r>
    </w:p>
    <w:p w:rsidR="005420CA" w:rsidRDefault="005420CA" w:rsidP="005420CA">
      <w:pPr>
        <w:pStyle w:val="NoSpacing"/>
        <w:numPr>
          <w:ilvl w:val="0"/>
          <w:numId w:val="2"/>
        </w:numPr>
        <w:rPr>
          <w:sz w:val="24"/>
          <w:szCs w:val="24"/>
        </w:rPr>
      </w:pPr>
      <w:r>
        <w:rPr>
          <w:sz w:val="24"/>
          <w:szCs w:val="24"/>
        </w:rPr>
        <w:t>The first time you run it.</w:t>
      </w:r>
    </w:p>
    <w:p w:rsidR="005420CA" w:rsidRDefault="00AE6E36" w:rsidP="005420CA">
      <w:pPr>
        <w:pStyle w:val="NoSpacing"/>
        <w:numPr>
          <w:ilvl w:val="0"/>
          <w:numId w:val="2"/>
        </w:numPr>
        <w:rPr>
          <w:sz w:val="24"/>
          <w:szCs w:val="24"/>
        </w:rPr>
      </w:pPr>
      <w:r>
        <w:rPr>
          <w:sz w:val="24"/>
          <w:szCs w:val="24"/>
        </w:rPr>
        <w:t>When you use the WITH RECOMPILE and create it.</w:t>
      </w:r>
    </w:p>
    <w:p w:rsidR="00AE6E36" w:rsidRDefault="00AE6E36" w:rsidP="005420CA">
      <w:pPr>
        <w:pStyle w:val="NoSpacing"/>
        <w:numPr>
          <w:ilvl w:val="0"/>
          <w:numId w:val="2"/>
        </w:numPr>
        <w:rPr>
          <w:sz w:val="24"/>
          <w:szCs w:val="24"/>
        </w:rPr>
      </w:pPr>
      <w:r>
        <w:rPr>
          <w:sz w:val="24"/>
          <w:szCs w:val="24"/>
        </w:rPr>
        <w:t>All of the above.</w:t>
      </w:r>
    </w:p>
    <w:p w:rsidR="00AE6E36" w:rsidRDefault="000C4E7B" w:rsidP="00AE6E36">
      <w:pPr>
        <w:pStyle w:val="NoSpacing"/>
        <w:numPr>
          <w:ilvl w:val="0"/>
          <w:numId w:val="1"/>
        </w:numPr>
        <w:rPr>
          <w:sz w:val="24"/>
          <w:szCs w:val="24"/>
        </w:rPr>
      </w:pPr>
      <w:r>
        <w:rPr>
          <w:sz w:val="24"/>
          <w:szCs w:val="24"/>
        </w:rPr>
        <w:t>Which are the ways used to remove the plan cache of a store</w:t>
      </w:r>
      <w:bookmarkStart w:id="2" w:name="_GoBack"/>
      <w:bookmarkEnd w:id="2"/>
      <w:r>
        <w:rPr>
          <w:sz w:val="24"/>
          <w:szCs w:val="24"/>
        </w:rPr>
        <w:t>d procedure?</w:t>
      </w:r>
    </w:p>
    <w:p w:rsidR="000C4E7B" w:rsidRDefault="000C4E7B" w:rsidP="000C4E7B">
      <w:pPr>
        <w:pStyle w:val="NoSpacing"/>
        <w:numPr>
          <w:ilvl w:val="0"/>
          <w:numId w:val="3"/>
        </w:numPr>
        <w:rPr>
          <w:sz w:val="24"/>
          <w:szCs w:val="24"/>
        </w:rPr>
      </w:pPr>
      <w:r>
        <w:rPr>
          <w:sz w:val="24"/>
          <w:szCs w:val="24"/>
        </w:rPr>
        <w:t>Drop the SP and recreate it.</w:t>
      </w:r>
    </w:p>
    <w:p w:rsidR="000C4E7B" w:rsidRDefault="000C4E7B" w:rsidP="000C4E7B">
      <w:pPr>
        <w:pStyle w:val="NoSpacing"/>
        <w:numPr>
          <w:ilvl w:val="0"/>
          <w:numId w:val="3"/>
        </w:numPr>
        <w:rPr>
          <w:sz w:val="24"/>
          <w:szCs w:val="24"/>
        </w:rPr>
      </w:pPr>
      <w:r>
        <w:rPr>
          <w:sz w:val="24"/>
          <w:szCs w:val="24"/>
        </w:rPr>
        <w:t xml:space="preserve">Call </w:t>
      </w:r>
      <w:proofErr w:type="spellStart"/>
      <w:r>
        <w:rPr>
          <w:sz w:val="24"/>
          <w:szCs w:val="24"/>
        </w:rPr>
        <w:t>Sp_recompile</w:t>
      </w:r>
      <w:proofErr w:type="spellEnd"/>
      <w:r>
        <w:rPr>
          <w:sz w:val="24"/>
          <w:szCs w:val="24"/>
        </w:rPr>
        <w:t xml:space="preserve"> stored proc.</w:t>
      </w:r>
    </w:p>
    <w:p w:rsidR="000C4E7B" w:rsidRDefault="000C4E7B" w:rsidP="000C4E7B">
      <w:pPr>
        <w:pStyle w:val="NoSpacing"/>
        <w:numPr>
          <w:ilvl w:val="0"/>
          <w:numId w:val="3"/>
        </w:numPr>
        <w:rPr>
          <w:sz w:val="24"/>
          <w:szCs w:val="24"/>
        </w:rPr>
      </w:pPr>
      <w:r w:rsidRPr="000C4E7B">
        <w:rPr>
          <w:sz w:val="24"/>
          <w:szCs w:val="24"/>
        </w:rPr>
        <w:t>DBCC FREEPROCCACHE</w:t>
      </w:r>
    </w:p>
    <w:p w:rsidR="000C4E7B" w:rsidRDefault="000C4E7B" w:rsidP="000C4E7B">
      <w:pPr>
        <w:pStyle w:val="NoSpacing"/>
        <w:numPr>
          <w:ilvl w:val="0"/>
          <w:numId w:val="3"/>
        </w:numPr>
        <w:rPr>
          <w:sz w:val="24"/>
          <w:szCs w:val="24"/>
        </w:rPr>
      </w:pPr>
      <w:r>
        <w:rPr>
          <w:sz w:val="24"/>
          <w:szCs w:val="24"/>
        </w:rPr>
        <w:t>All the above.</w:t>
      </w:r>
    </w:p>
    <w:p w:rsidR="000C4E7B" w:rsidRDefault="0065258F" w:rsidP="000C4E7B">
      <w:pPr>
        <w:pStyle w:val="NoSpacing"/>
        <w:numPr>
          <w:ilvl w:val="0"/>
          <w:numId w:val="1"/>
        </w:numPr>
        <w:rPr>
          <w:sz w:val="24"/>
          <w:szCs w:val="24"/>
        </w:rPr>
      </w:pPr>
      <w:r>
        <w:rPr>
          <w:sz w:val="24"/>
          <w:szCs w:val="24"/>
        </w:rPr>
        <w:t>How can one avoid parameter sniffing?</w:t>
      </w:r>
      <w:ins w:id="3" w:author="326789" w:date="2012-07-26T17:17:00Z">
        <w:r w:rsidR="00B94A76">
          <w:rPr>
            <w:sz w:val="24"/>
            <w:szCs w:val="24"/>
          </w:rPr>
          <w:t xml:space="preserve"> (Reframe)</w:t>
        </w:r>
      </w:ins>
    </w:p>
    <w:p w:rsidR="0065258F" w:rsidRDefault="0065258F" w:rsidP="000C4E7B">
      <w:pPr>
        <w:pStyle w:val="NoSpacing"/>
        <w:numPr>
          <w:ilvl w:val="0"/>
          <w:numId w:val="1"/>
        </w:numPr>
        <w:rPr>
          <w:sz w:val="24"/>
          <w:szCs w:val="24"/>
        </w:rPr>
      </w:pPr>
      <w:r>
        <w:rPr>
          <w:sz w:val="24"/>
          <w:szCs w:val="24"/>
        </w:rPr>
        <w:t>What is the output when the below SP is executed?</w:t>
      </w:r>
    </w:p>
    <w:p w:rsidR="0065258F" w:rsidRDefault="0065258F" w:rsidP="0065258F">
      <w:pPr>
        <w:pStyle w:val="NoSpacing"/>
        <w:ind w:left="720"/>
        <w:rPr>
          <w:sz w:val="24"/>
          <w:szCs w:val="24"/>
        </w:rPr>
      </w:pPr>
      <w:r>
        <w:rPr>
          <w:sz w:val="24"/>
          <w:szCs w:val="24"/>
        </w:rPr>
        <w:t xml:space="preserve">Create Proc </w:t>
      </w:r>
      <w:proofErr w:type="spellStart"/>
      <w:r>
        <w:rPr>
          <w:sz w:val="24"/>
          <w:szCs w:val="24"/>
        </w:rPr>
        <w:t>usp_A</w:t>
      </w:r>
      <w:proofErr w:type="spellEnd"/>
    </w:p>
    <w:p w:rsidR="0065258F" w:rsidRDefault="0065258F" w:rsidP="0065258F">
      <w:pPr>
        <w:pStyle w:val="NoSpacing"/>
        <w:ind w:left="720"/>
        <w:rPr>
          <w:sz w:val="24"/>
          <w:szCs w:val="24"/>
        </w:rPr>
      </w:pPr>
      <w:r>
        <w:rPr>
          <w:sz w:val="24"/>
          <w:szCs w:val="24"/>
        </w:rPr>
        <w:t>As</w:t>
      </w:r>
    </w:p>
    <w:p w:rsidR="0065258F" w:rsidRDefault="0065258F" w:rsidP="0065258F">
      <w:pPr>
        <w:pStyle w:val="NoSpacing"/>
        <w:ind w:left="720"/>
        <w:rPr>
          <w:sz w:val="24"/>
          <w:szCs w:val="24"/>
        </w:rPr>
      </w:pPr>
      <w:r>
        <w:rPr>
          <w:sz w:val="24"/>
          <w:szCs w:val="24"/>
        </w:rPr>
        <w:t>Begin</w:t>
      </w:r>
    </w:p>
    <w:p w:rsidR="0065258F" w:rsidRDefault="0065258F" w:rsidP="0065258F">
      <w:pPr>
        <w:pStyle w:val="NoSpacing"/>
        <w:ind w:left="720"/>
        <w:rPr>
          <w:sz w:val="24"/>
          <w:szCs w:val="24"/>
        </w:rPr>
      </w:pPr>
      <w:r>
        <w:rPr>
          <w:sz w:val="24"/>
          <w:szCs w:val="24"/>
        </w:rPr>
        <w:tab/>
        <w:t>Begin Tran</w:t>
      </w:r>
    </w:p>
    <w:p w:rsidR="0065258F" w:rsidRDefault="0065258F" w:rsidP="0065258F">
      <w:pPr>
        <w:pStyle w:val="NoSpacing"/>
        <w:ind w:left="720"/>
        <w:rPr>
          <w:sz w:val="24"/>
          <w:szCs w:val="24"/>
        </w:rPr>
      </w:pPr>
      <w:r>
        <w:rPr>
          <w:sz w:val="24"/>
          <w:szCs w:val="24"/>
        </w:rPr>
        <w:tab/>
        <w:t>Insert into table A</w:t>
      </w:r>
    </w:p>
    <w:p w:rsidR="0065258F" w:rsidRDefault="0065258F" w:rsidP="0065258F">
      <w:pPr>
        <w:pStyle w:val="NoSpacing"/>
        <w:ind w:left="720"/>
        <w:rPr>
          <w:sz w:val="24"/>
          <w:szCs w:val="24"/>
        </w:rPr>
      </w:pPr>
      <w:r>
        <w:rPr>
          <w:sz w:val="24"/>
          <w:szCs w:val="24"/>
        </w:rPr>
        <w:tab/>
        <w:t>--insert a record</w:t>
      </w:r>
    </w:p>
    <w:p w:rsidR="0065258F" w:rsidRDefault="0065258F" w:rsidP="0065258F">
      <w:pPr>
        <w:pStyle w:val="NoSpacing"/>
        <w:ind w:left="720"/>
        <w:rPr>
          <w:sz w:val="24"/>
          <w:szCs w:val="24"/>
        </w:rPr>
      </w:pPr>
      <w:r>
        <w:rPr>
          <w:sz w:val="24"/>
          <w:szCs w:val="24"/>
        </w:rPr>
        <w:tab/>
      </w:r>
      <w:r>
        <w:rPr>
          <w:sz w:val="24"/>
          <w:szCs w:val="24"/>
        </w:rPr>
        <w:tab/>
        <w:t>Begin Tran</w:t>
      </w:r>
    </w:p>
    <w:p w:rsidR="0065258F" w:rsidRDefault="0065258F" w:rsidP="0065258F">
      <w:pPr>
        <w:pStyle w:val="NoSpacing"/>
        <w:ind w:left="720"/>
        <w:rPr>
          <w:sz w:val="24"/>
          <w:szCs w:val="24"/>
        </w:rPr>
      </w:pPr>
      <w:r>
        <w:rPr>
          <w:sz w:val="24"/>
          <w:szCs w:val="24"/>
        </w:rPr>
        <w:tab/>
      </w:r>
      <w:r>
        <w:rPr>
          <w:sz w:val="24"/>
          <w:szCs w:val="24"/>
        </w:rPr>
        <w:tab/>
        <w:t>Insert into table A</w:t>
      </w:r>
    </w:p>
    <w:p w:rsidR="0065258F" w:rsidRDefault="0065258F" w:rsidP="0065258F">
      <w:pPr>
        <w:pStyle w:val="NoSpacing"/>
        <w:ind w:left="720"/>
        <w:rPr>
          <w:sz w:val="24"/>
          <w:szCs w:val="24"/>
        </w:rPr>
      </w:pPr>
      <w:r>
        <w:rPr>
          <w:sz w:val="24"/>
          <w:szCs w:val="24"/>
        </w:rPr>
        <w:tab/>
      </w:r>
      <w:r>
        <w:rPr>
          <w:sz w:val="24"/>
          <w:szCs w:val="24"/>
        </w:rPr>
        <w:tab/>
        <w:t>--insert a record</w:t>
      </w:r>
    </w:p>
    <w:p w:rsidR="0065258F" w:rsidRDefault="0065258F" w:rsidP="0065258F">
      <w:pPr>
        <w:pStyle w:val="NoSpacing"/>
        <w:ind w:left="720"/>
        <w:rPr>
          <w:sz w:val="24"/>
          <w:szCs w:val="24"/>
        </w:rPr>
      </w:pPr>
      <w:r>
        <w:rPr>
          <w:sz w:val="24"/>
          <w:szCs w:val="24"/>
        </w:rPr>
        <w:tab/>
      </w:r>
      <w:r>
        <w:rPr>
          <w:sz w:val="24"/>
          <w:szCs w:val="24"/>
        </w:rPr>
        <w:tab/>
        <w:t>Commit Tran</w:t>
      </w:r>
    </w:p>
    <w:p w:rsidR="0065258F" w:rsidRDefault="0065258F" w:rsidP="0065258F">
      <w:pPr>
        <w:pStyle w:val="NoSpacing"/>
        <w:ind w:left="720"/>
        <w:rPr>
          <w:sz w:val="24"/>
          <w:szCs w:val="24"/>
        </w:rPr>
      </w:pPr>
      <w:r>
        <w:rPr>
          <w:sz w:val="24"/>
          <w:szCs w:val="24"/>
        </w:rPr>
        <w:lastRenderedPageBreak/>
        <w:tab/>
        <w:t>Rollback Tran</w:t>
      </w:r>
    </w:p>
    <w:p w:rsidR="0065258F" w:rsidRDefault="0065258F" w:rsidP="0065258F">
      <w:pPr>
        <w:pStyle w:val="NoSpacing"/>
        <w:ind w:left="720"/>
        <w:rPr>
          <w:sz w:val="24"/>
          <w:szCs w:val="24"/>
        </w:rPr>
      </w:pPr>
      <w:r>
        <w:rPr>
          <w:sz w:val="24"/>
          <w:szCs w:val="24"/>
        </w:rPr>
        <w:t>End</w:t>
      </w:r>
    </w:p>
    <w:p w:rsidR="0065258F" w:rsidRDefault="00B94A76" w:rsidP="0065258F">
      <w:pPr>
        <w:pStyle w:val="NoSpacing"/>
        <w:numPr>
          <w:ilvl w:val="0"/>
          <w:numId w:val="1"/>
        </w:numPr>
        <w:rPr>
          <w:sz w:val="24"/>
          <w:szCs w:val="24"/>
        </w:rPr>
      </w:pPr>
      <w:ins w:id="4" w:author="326789" w:date="2012-07-26T17:20:00Z">
        <w:r>
          <w:rPr>
            <w:sz w:val="24"/>
            <w:szCs w:val="24"/>
          </w:rPr>
          <w:t>Differen</w:t>
        </w:r>
      </w:ins>
      <w:ins w:id="5" w:author="326789" w:date="2012-07-26T17:21:00Z">
        <w:r>
          <w:rPr>
            <w:sz w:val="24"/>
            <w:szCs w:val="24"/>
          </w:rPr>
          <w:t>t</w:t>
        </w:r>
      </w:ins>
      <w:ins w:id="6" w:author="326789" w:date="2012-07-26T17:20:00Z">
        <w:r>
          <w:rPr>
            <w:sz w:val="24"/>
            <w:szCs w:val="24"/>
          </w:rPr>
          <w:t xml:space="preserve">iate the </w:t>
        </w:r>
      </w:ins>
      <w:r w:rsidR="00705B53">
        <w:rPr>
          <w:sz w:val="24"/>
          <w:szCs w:val="24"/>
        </w:rPr>
        <w:t>Estimated execution plan Vs actual execution plan</w:t>
      </w:r>
    </w:p>
    <w:p w:rsidR="00705B53" w:rsidRDefault="00705B53" w:rsidP="0065258F">
      <w:pPr>
        <w:pStyle w:val="NoSpacing"/>
        <w:numPr>
          <w:ilvl w:val="0"/>
          <w:numId w:val="1"/>
        </w:numPr>
        <w:rPr>
          <w:sz w:val="24"/>
          <w:szCs w:val="24"/>
        </w:rPr>
      </w:pPr>
      <w:r>
        <w:rPr>
          <w:sz w:val="24"/>
          <w:szCs w:val="24"/>
        </w:rPr>
        <w:t>Advantages of using a stored procedure.</w:t>
      </w:r>
    </w:p>
    <w:p w:rsidR="00705B53" w:rsidRDefault="00705B53" w:rsidP="0065258F">
      <w:pPr>
        <w:pStyle w:val="NoSpacing"/>
        <w:numPr>
          <w:ilvl w:val="0"/>
          <w:numId w:val="1"/>
        </w:numPr>
        <w:rPr>
          <w:sz w:val="24"/>
          <w:szCs w:val="24"/>
        </w:rPr>
      </w:pPr>
      <w:r>
        <w:rPr>
          <w:sz w:val="24"/>
          <w:szCs w:val="24"/>
        </w:rPr>
        <w:t>How do you do error handling in a stored procedure?</w:t>
      </w:r>
      <w:ins w:id="7" w:author="326789" w:date="2012-07-26T17:22:00Z">
        <w:r w:rsidR="00B94A76">
          <w:rPr>
            <w:sz w:val="24"/>
            <w:szCs w:val="24"/>
          </w:rPr>
          <w:t>—</w:t>
        </w:r>
        <w:r w:rsidR="00B94A76">
          <w:rPr>
            <w:sz w:val="24"/>
            <w:szCs w:val="24"/>
          </w:rPr>
          <w:t>try catch and@@error</w:t>
        </w:r>
      </w:ins>
    </w:p>
    <w:p w:rsidR="00705B53" w:rsidRDefault="00AD4F4B" w:rsidP="0065258F">
      <w:pPr>
        <w:pStyle w:val="NoSpacing"/>
        <w:numPr>
          <w:ilvl w:val="0"/>
          <w:numId w:val="1"/>
        </w:numPr>
        <w:rPr>
          <w:sz w:val="24"/>
          <w:szCs w:val="24"/>
        </w:rPr>
      </w:pPr>
      <w:r>
        <w:rPr>
          <w:sz w:val="24"/>
          <w:szCs w:val="24"/>
        </w:rPr>
        <w:t>What is the DBCC command used to clear all cache for a particular database?</w:t>
      </w:r>
      <w:ins w:id="8" w:author="326789" w:date="2012-07-26T17:23:00Z">
        <w:r w:rsidR="00B94A76">
          <w:rPr>
            <w:sz w:val="24"/>
            <w:szCs w:val="24"/>
          </w:rPr>
          <w:t xml:space="preserve"> </w:t>
        </w:r>
      </w:ins>
      <w:ins w:id="9" w:author="326789" w:date="2012-07-26T17:24:00Z">
        <w:r w:rsidR="00B94A76">
          <w:rPr>
            <w:sz w:val="24"/>
            <w:szCs w:val="24"/>
          </w:rPr>
          <w:t>(Explain in Detail)</w:t>
        </w:r>
      </w:ins>
    </w:p>
    <w:p w:rsidR="00AD4F4B" w:rsidRDefault="00B865C9" w:rsidP="0065258F">
      <w:pPr>
        <w:pStyle w:val="NoSpacing"/>
        <w:numPr>
          <w:ilvl w:val="0"/>
          <w:numId w:val="1"/>
        </w:numPr>
        <w:rPr>
          <w:sz w:val="24"/>
          <w:szCs w:val="24"/>
        </w:rPr>
      </w:pPr>
      <w:r>
        <w:rPr>
          <w:sz w:val="24"/>
          <w:szCs w:val="24"/>
        </w:rPr>
        <w:t xml:space="preserve">True/False. Does parallelism occur while executing a stored procedure? </w:t>
      </w:r>
      <w:del w:id="10" w:author="326789" w:date="2012-07-26T17:25:00Z">
        <w:r w:rsidDel="00B94A76">
          <w:rPr>
            <w:sz w:val="24"/>
            <w:szCs w:val="24"/>
          </w:rPr>
          <w:delText>If True, How?  If False, Why?</w:delText>
        </w:r>
      </w:del>
    </w:p>
    <w:p w:rsidR="00B865C9" w:rsidRDefault="00B865C9" w:rsidP="0065258F">
      <w:pPr>
        <w:pStyle w:val="NoSpacing"/>
        <w:numPr>
          <w:ilvl w:val="0"/>
          <w:numId w:val="1"/>
        </w:numPr>
        <w:rPr>
          <w:sz w:val="24"/>
          <w:szCs w:val="24"/>
        </w:rPr>
      </w:pPr>
      <w:r>
        <w:rPr>
          <w:sz w:val="24"/>
          <w:szCs w:val="24"/>
        </w:rPr>
        <w:t>How does one mark the stored procedure to automatic execution?</w:t>
      </w:r>
      <w:ins w:id="11" w:author="326789" w:date="2012-07-26T17:26:00Z">
        <w:r w:rsidR="00B94A76">
          <w:rPr>
            <w:sz w:val="24"/>
            <w:szCs w:val="24"/>
          </w:rPr>
          <w:t xml:space="preserve"> (Verify the context).</w:t>
        </w:r>
      </w:ins>
    </w:p>
    <w:p w:rsidR="00B865C9" w:rsidRDefault="00B865C9" w:rsidP="0065258F">
      <w:pPr>
        <w:pStyle w:val="NoSpacing"/>
        <w:numPr>
          <w:ilvl w:val="0"/>
          <w:numId w:val="1"/>
        </w:numPr>
        <w:rPr>
          <w:sz w:val="24"/>
          <w:szCs w:val="24"/>
        </w:rPr>
      </w:pPr>
      <w:r>
        <w:rPr>
          <w:sz w:val="24"/>
          <w:szCs w:val="24"/>
        </w:rPr>
        <w:t>What is the value that RETURN returns from the stored procedure when no errors are encountered?</w:t>
      </w:r>
    </w:p>
    <w:p w:rsidR="00B865C9" w:rsidRDefault="00B865C9" w:rsidP="00B865C9">
      <w:pPr>
        <w:pStyle w:val="NoSpacing"/>
        <w:numPr>
          <w:ilvl w:val="0"/>
          <w:numId w:val="1"/>
        </w:numPr>
        <w:rPr>
          <w:sz w:val="24"/>
          <w:szCs w:val="24"/>
        </w:rPr>
      </w:pPr>
      <w:r>
        <w:rPr>
          <w:sz w:val="24"/>
          <w:szCs w:val="24"/>
        </w:rPr>
        <w:t>The RETURN statement when used in stored returns value of which data type.</w:t>
      </w:r>
    </w:p>
    <w:p w:rsidR="00B865C9" w:rsidRDefault="00B865C9" w:rsidP="00B865C9">
      <w:pPr>
        <w:pStyle w:val="NoSpacing"/>
        <w:numPr>
          <w:ilvl w:val="0"/>
          <w:numId w:val="4"/>
        </w:numPr>
        <w:rPr>
          <w:sz w:val="24"/>
          <w:szCs w:val="24"/>
        </w:rPr>
      </w:pPr>
      <w:proofErr w:type="spellStart"/>
      <w:r>
        <w:rPr>
          <w:sz w:val="24"/>
          <w:szCs w:val="24"/>
        </w:rPr>
        <w:t>Varchar</w:t>
      </w:r>
      <w:proofErr w:type="spellEnd"/>
    </w:p>
    <w:p w:rsidR="00B865C9" w:rsidRDefault="00B865C9" w:rsidP="00B865C9">
      <w:pPr>
        <w:pStyle w:val="NoSpacing"/>
        <w:numPr>
          <w:ilvl w:val="0"/>
          <w:numId w:val="4"/>
        </w:numPr>
        <w:rPr>
          <w:sz w:val="24"/>
          <w:szCs w:val="24"/>
        </w:rPr>
      </w:pPr>
      <w:r>
        <w:rPr>
          <w:sz w:val="24"/>
          <w:szCs w:val="24"/>
        </w:rPr>
        <w:t>Integer</w:t>
      </w:r>
    </w:p>
    <w:p w:rsidR="00B865C9" w:rsidRDefault="00B865C9" w:rsidP="00B865C9">
      <w:pPr>
        <w:pStyle w:val="NoSpacing"/>
        <w:numPr>
          <w:ilvl w:val="0"/>
          <w:numId w:val="4"/>
        </w:numPr>
        <w:rPr>
          <w:sz w:val="24"/>
          <w:szCs w:val="24"/>
        </w:rPr>
      </w:pPr>
      <w:r>
        <w:rPr>
          <w:sz w:val="24"/>
          <w:szCs w:val="24"/>
        </w:rPr>
        <w:t>Float</w:t>
      </w:r>
    </w:p>
    <w:p w:rsidR="00B865C9" w:rsidRDefault="00B865C9" w:rsidP="00B865C9">
      <w:pPr>
        <w:pStyle w:val="NoSpacing"/>
        <w:numPr>
          <w:ilvl w:val="0"/>
          <w:numId w:val="4"/>
        </w:numPr>
        <w:rPr>
          <w:sz w:val="24"/>
          <w:szCs w:val="24"/>
        </w:rPr>
      </w:pPr>
      <w:r>
        <w:rPr>
          <w:sz w:val="24"/>
          <w:szCs w:val="24"/>
        </w:rPr>
        <w:t>Both B &amp; C</w:t>
      </w:r>
    </w:p>
    <w:p w:rsidR="00B865C9" w:rsidRDefault="00B865C9" w:rsidP="00B865C9">
      <w:pPr>
        <w:pStyle w:val="NoSpacing"/>
        <w:numPr>
          <w:ilvl w:val="0"/>
          <w:numId w:val="4"/>
        </w:numPr>
        <w:rPr>
          <w:sz w:val="24"/>
          <w:szCs w:val="24"/>
        </w:rPr>
      </w:pPr>
      <w:r>
        <w:rPr>
          <w:sz w:val="24"/>
          <w:szCs w:val="24"/>
        </w:rPr>
        <w:t>All of the above</w:t>
      </w:r>
    </w:p>
    <w:p w:rsidR="00B865C9" w:rsidRDefault="00B865C9" w:rsidP="00B865C9">
      <w:pPr>
        <w:pStyle w:val="NoSpacing"/>
        <w:numPr>
          <w:ilvl w:val="0"/>
          <w:numId w:val="1"/>
        </w:numPr>
        <w:rPr>
          <w:sz w:val="24"/>
          <w:szCs w:val="24"/>
        </w:rPr>
      </w:pPr>
      <w:r>
        <w:rPr>
          <w:sz w:val="24"/>
          <w:szCs w:val="24"/>
        </w:rPr>
        <w:t>Mark the order in which SQL server will look for a stored procedure beginning with sp_</w:t>
      </w:r>
      <w:ins w:id="12" w:author="326789" w:date="2012-07-26T17:28:00Z">
        <w:r w:rsidR="00B94A76">
          <w:rPr>
            <w:sz w:val="24"/>
            <w:szCs w:val="24"/>
          </w:rPr>
          <w:t xml:space="preserve"> (</w:t>
        </w:r>
      </w:ins>
      <w:ins w:id="13" w:author="326789" w:date="2012-07-26T17:29:00Z">
        <w:r w:rsidR="00B94A76">
          <w:rPr>
            <w:sz w:val="24"/>
            <w:szCs w:val="24"/>
          </w:rPr>
          <w:t>B</w:t>
        </w:r>
        <w:proofErr w:type="gramStart"/>
        <w:r w:rsidR="00B94A76">
          <w:rPr>
            <w:sz w:val="24"/>
            <w:szCs w:val="24"/>
          </w:rPr>
          <w:t>,C,A</w:t>
        </w:r>
      </w:ins>
      <w:proofErr w:type="gramEnd"/>
      <w:ins w:id="14" w:author="326789" w:date="2012-07-26T17:28:00Z">
        <w:r w:rsidR="00B94A76">
          <w:rPr>
            <w:sz w:val="24"/>
            <w:szCs w:val="24"/>
          </w:rPr>
          <w:t>)</w:t>
        </w:r>
      </w:ins>
      <w:ins w:id="15" w:author="326789" w:date="2012-07-26T17:29:00Z">
        <w:r w:rsidR="00B94A76">
          <w:rPr>
            <w:sz w:val="24"/>
            <w:szCs w:val="24"/>
          </w:rPr>
          <w:t>..more complex</w:t>
        </w:r>
      </w:ins>
    </w:p>
    <w:p w:rsidR="00B865C9" w:rsidRDefault="00E71F03" w:rsidP="00E71F03">
      <w:pPr>
        <w:pStyle w:val="NoSpacing"/>
        <w:numPr>
          <w:ilvl w:val="0"/>
          <w:numId w:val="5"/>
        </w:numPr>
        <w:rPr>
          <w:sz w:val="24"/>
          <w:szCs w:val="24"/>
        </w:rPr>
      </w:pPr>
      <w:r>
        <w:rPr>
          <w:sz w:val="24"/>
          <w:szCs w:val="24"/>
        </w:rPr>
        <w:t xml:space="preserve">The stored procedure using </w:t>
      </w:r>
      <w:proofErr w:type="spellStart"/>
      <w:r>
        <w:rPr>
          <w:sz w:val="24"/>
          <w:szCs w:val="24"/>
        </w:rPr>
        <w:t>dbo</w:t>
      </w:r>
      <w:proofErr w:type="spellEnd"/>
      <w:r>
        <w:rPr>
          <w:sz w:val="24"/>
          <w:szCs w:val="24"/>
        </w:rPr>
        <w:t xml:space="preserve"> as the owner, if one is not specified.</w:t>
      </w:r>
    </w:p>
    <w:p w:rsidR="00E71F03" w:rsidRDefault="00E71F03" w:rsidP="00E71F03">
      <w:pPr>
        <w:pStyle w:val="NoSpacing"/>
        <w:numPr>
          <w:ilvl w:val="0"/>
          <w:numId w:val="5"/>
        </w:numPr>
        <w:rPr>
          <w:sz w:val="24"/>
          <w:szCs w:val="24"/>
        </w:rPr>
      </w:pPr>
      <w:r>
        <w:rPr>
          <w:sz w:val="24"/>
          <w:szCs w:val="24"/>
        </w:rPr>
        <w:t>The stored procedure in the master database.</w:t>
      </w:r>
    </w:p>
    <w:p w:rsidR="00E71F03" w:rsidRDefault="00E71F03" w:rsidP="00E71F03">
      <w:pPr>
        <w:pStyle w:val="NoSpacing"/>
        <w:numPr>
          <w:ilvl w:val="0"/>
          <w:numId w:val="5"/>
        </w:numPr>
        <w:rPr>
          <w:sz w:val="24"/>
          <w:szCs w:val="24"/>
        </w:rPr>
      </w:pPr>
      <w:r>
        <w:rPr>
          <w:sz w:val="24"/>
          <w:szCs w:val="24"/>
        </w:rPr>
        <w:t>The stored procedure based on any qualifiers provided (database name).</w:t>
      </w:r>
    </w:p>
    <w:p w:rsidR="00E71F03" w:rsidRDefault="00E71F03" w:rsidP="00E71F03">
      <w:pPr>
        <w:pStyle w:val="NoSpacing"/>
        <w:numPr>
          <w:ilvl w:val="0"/>
          <w:numId w:val="1"/>
        </w:numPr>
        <w:rPr>
          <w:sz w:val="24"/>
          <w:szCs w:val="24"/>
        </w:rPr>
      </w:pPr>
      <w:r>
        <w:rPr>
          <w:sz w:val="24"/>
          <w:szCs w:val="24"/>
        </w:rPr>
        <w:t>How will you return XML from stored procedure?</w:t>
      </w:r>
    </w:p>
    <w:p w:rsidR="00E71F03" w:rsidRDefault="00E71F03" w:rsidP="00E71F03">
      <w:pPr>
        <w:pStyle w:val="NoSpacing"/>
        <w:numPr>
          <w:ilvl w:val="0"/>
          <w:numId w:val="1"/>
        </w:numPr>
        <w:rPr>
          <w:sz w:val="24"/>
          <w:szCs w:val="24"/>
        </w:rPr>
      </w:pPr>
      <w:r>
        <w:rPr>
          <w:sz w:val="24"/>
          <w:szCs w:val="24"/>
        </w:rPr>
        <w:t>True/False. Can a Stored procedure call itself?</w:t>
      </w:r>
    </w:p>
    <w:p w:rsidR="00E71F03" w:rsidRDefault="00D445DE" w:rsidP="00E71F03">
      <w:pPr>
        <w:pStyle w:val="NoSpacing"/>
        <w:numPr>
          <w:ilvl w:val="0"/>
          <w:numId w:val="1"/>
        </w:numPr>
        <w:rPr>
          <w:sz w:val="24"/>
          <w:szCs w:val="24"/>
        </w:rPr>
      </w:pPr>
      <w:r>
        <w:rPr>
          <w:sz w:val="24"/>
          <w:szCs w:val="24"/>
        </w:rPr>
        <w:t>What is an extended Stored Procedure?</w:t>
      </w:r>
    </w:p>
    <w:p w:rsidR="00D445DE" w:rsidRDefault="00D445DE" w:rsidP="00E71F03">
      <w:pPr>
        <w:pStyle w:val="NoSpacing"/>
        <w:numPr>
          <w:ilvl w:val="0"/>
          <w:numId w:val="1"/>
        </w:numPr>
        <w:rPr>
          <w:sz w:val="24"/>
          <w:szCs w:val="24"/>
        </w:rPr>
      </w:pPr>
      <w:r>
        <w:rPr>
          <w:sz w:val="24"/>
          <w:szCs w:val="24"/>
        </w:rPr>
        <w:t xml:space="preserve">Difference between </w:t>
      </w:r>
      <w:r w:rsidRPr="00B94A76">
        <w:rPr>
          <w:sz w:val="24"/>
          <w:szCs w:val="24"/>
          <w:u w:val="single"/>
          <w:rPrChange w:id="16" w:author="326789" w:date="2012-07-26T17:31:00Z">
            <w:rPr>
              <w:sz w:val="24"/>
              <w:szCs w:val="24"/>
            </w:rPr>
          </w:rPrChange>
        </w:rPr>
        <w:t xml:space="preserve">View and </w:t>
      </w:r>
      <w:del w:id="17" w:author="326789" w:date="2012-07-26T17:31:00Z">
        <w:r w:rsidRPr="00B94A76" w:rsidDel="00B94A76">
          <w:rPr>
            <w:sz w:val="24"/>
            <w:szCs w:val="24"/>
            <w:u w:val="single"/>
            <w:rPrChange w:id="18" w:author="326789" w:date="2012-07-26T17:31:00Z">
              <w:rPr>
                <w:sz w:val="24"/>
                <w:szCs w:val="24"/>
              </w:rPr>
            </w:rPrChange>
          </w:rPr>
          <w:delText xml:space="preserve">Stored </w:delText>
        </w:r>
      </w:del>
      <w:ins w:id="19" w:author="326789" w:date="2012-07-26T17:31:00Z">
        <w:r w:rsidR="00B94A76">
          <w:rPr>
            <w:sz w:val="24"/>
            <w:szCs w:val="24"/>
            <w:u w:val="single"/>
          </w:rPr>
          <w:t>Table</w:t>
        </w:r>
        <w:r w:rsidR="00B94A76" w:rsidRPr="00B94A76">
          <w:rPr>
            <w:sz w:val="24"/>
            <w:szCs w:val="24"/>
            <w:u w:val="single"/>
            <w:rPrChange w:id="20" w:author="326789" w:date="2012-07-26T17:31:00Z">
              <w:rPr>
                <w:sz w:val="24"/>
                <w:szCs w:val="24"/>
              </w:rPr>
            </w:rPrChange>
          </w:rPr>
          <w:t xml:space="preserve"> </w:t>
        </w:r>
      </w:ins>
      <w:r>
        <w:rPr>
          <w:sz w:val="24"/>
          <w:szCs w:val="24"/>
        </w:rPr>
        <w:t>Procedure.</w:t>
      </w:r>
    </w:p>
    <w:p w:rsidR="00D445DE" w:rsidRDefault="00D445DE" w:rsidP="00E71F03">
      <w:pPr>
        <w:pStyle w:val="NoSpacing"/>
        <w:numPr>
          <w:ilvl w:val="0"/>
          <w:numId w:val="1"/>
        </w:numPr>
        <w:rPr>
          <w:sz w:val="24"/>
          <w:szCs w:val="24"/>
        </w:rPr>
      </w:pPr>
      <w:r>
        <w:rPr>
          <w:sz w:val="24"/>
          <w:szCs w:val="24"/>
        </w:rPr>
        <w:t>Difference between Trigger and Stored Procedure.</w:t>
      </w:r>
    </w:p>
    <w:p w:rsidR="00D445DE" w:rsidRDefault="00D445DE" w:rsidP="00E71F03">
      <w:pPr>
        <w:pStyle w:val="NoSpacing"/>
        <w:numPr>
          <w:ilvl w:val="0"/>
          <w:numId w:val="1"/>
        </w:numPr>
        <w:rPr>
          <w:sz w:val="24"/>
          <w:szCs w:val="24"/>
        </w:rPr>
      </w:pPr>
      <w:r>
        <w:rPr>
          <w:sz w:val="24"/>
          <w:szCs w:val="24"/>
        </w:rPr>
        <w:t>Difference between Function and Stored Procedure.</w:t>
      </w:r>
    </w:p>
    <w:p w:rsidR="00D445DE" w:rsidRDefault="00D445DE" w:rsidP="00E71F03">
      <w:pPr>
        <w:pStyle w:val="NoSpacing"/>
        <w:numPr>
          <w:ilvl w:val="0"/>
          <w:numId w:val="1"/>
        </w:numPr>
        <w:rPr>
          <w:sz w:val="24"/>
          <w:szCs w:val="24"/>
        </w:rPr>
      </w:pPr>
      <w:r>
        <w:rPr>
          <w:sz w:val="24"/>
          <w:szCs w:val="24"/>
        </w:rPr>
        <w:t>What is a function?</w:t>
      </w:r>
    </w:p>
    <w:p w:rsidR="00D445DE" w:rsidRDefault="00D445DE" w:rsidP="00E71F03">
      <w:pPr>
        <w:pStyle w:val="NoSpacing"/>
        <w:numPr>
          <w:ilvl w:val="0"/>
          <w:numId w:val="1"/>
        </w:numPr>
        <w:rPr>
          <w:sz w:val="24"/>
          <w:szCs w:val="24"/>
        </w:rPr>
      </w:pPr>
      <w:r>
        <w:rPr>
          <w:sz w:val="24"/>
          <w:szCs w:val="24"/>
        </w:rPr>
        <w:t>What is a deterministic and non-deterministic function?</w:t>
      </w:r>
    </w:p>
    <w:p w:rsidR="00D445DE" w:rsidRDefault="00D445DE" w:rsidP="00E71F03">
      <w:pPr>
        <w:pStyle w:val="NoSpacing"/>
        <w:numPr>
          <w:ilvl w:val="0"/>
          <w:numId w:val="1"/>
        </w:numPr>
        <w:rPr>
          <w:sz w:val="24"/>
          <w:szCs w:val="24"/>
        </w:rPr>
      </w:pPr>
      <w:r>
        <w:rPr>
          <w:sz w:val="24"/>
          <w:szCs w:val="24"/>
        </w:rPr>
        <w:t>What are the different types of function?</w:t>
      </w:r>
      <w:ins w:id="21" w:author="326789" w:date="2012-07-26T17:32:00Z">
        <w:r w:rsidR="00B94A76">
          <w:rPr>
            <w:sz w:val="24"/>
            <w:szCs w:val="24"/>
          </w:rPr>
          <w:t xml:space="preserve"> (on what basis)</w:t>
        </w:r>
      </w:ins>
    </w:p>
    <w:p w:rsidR="00D445DE" w:rsidRDefault="001128E8" w:rsidP="00E71F03">
      <w:pPr>
        <w:pStyle w:val="NoSpacing"/>
        <w:numPr>
          <w:ilvl w:val="0"/>
          <w:numId w:val="1"/>
        </w:numPr>
        <w:rPr>
          <w:sz w:val="24"/>
          <w:szCs w:val="24"/>
        </w:rPr>
      </w:pPr>
      <w:r>
        <w:rPr>
          <w:sz w:val="24"/>
          <w:szCs w:val="24"/>
        </w:rPr>
        <w:t xml:space="preserve">True/False. The execution plan falls out of a cache automatically when the plan is aged due to low use. </w:t>
      </w:r>
    </w:p>
    <w:p w:rsidR="001128E8" w:rsidRDefault="001128E8" w:rsidP="00E71F03">
      <w:pPr>
        <w:pStyle w:val="NoSpacing"/>
        <w:numPr>
          <w:ilvl w:val="0"/>
          <w:numId w:val="1"/>
        </w:numPr>
        <w:rPr>
          <w:sz w:val="24"/>
          <w:szCs w:val="24"/>
        </w:rPr>
      </w:pPr>
      <w:r>
        <w:rPr>
          <w:sz w:val="24"/>
          <w:szCs w:val="24"/>
        </w:rPr>
        <w:t>What is the maximum number of parameters a stored procedure can have?</w:t>
      </w:r>
      <w:ins w:id="22" w:author="326789" w:date="2012-07-26T17:32:00Z">
        <w:r w:rsidR="00B94A76">
          <w:rPr>
            <w:sz w:val="24"/>
            <w:szCs w:val="24"/>
          </w:rPr>
          <w:t xml:space="preserve"> (1024)</w:t>
        </w:r>
      </w:ins>
    </w:p>
    <w:p w:rsidR="001128E8" w:rsidRDefault="001128E8" w:rsidP="00E71F03">
      <w:pPr>
        <w:pStyle w:val="NoSpacing"/>
        <w:numPr>
          <w:ilvl w:val="0"/>
          <w:numId w:val="1"/>
        </w:numPr>
        <w:rPr>
          <w:sz w:val="24"/>
          <w:szCs w:val="24"/>
        </w:rPr>
      </w:pPr>
      <w:r>
        <w:rPr>
          <w:sz w:val="24"/>
          <w:szCs w:val="24"/>
        </w:rPr>
        <w:t>How can one encrypt the Stored Procedure?</w:t>
      </w:r>
      <w:ins w:id="23" w:author="326789" w:date="2012-07-26T17:33:00Z">
        <w:r w:rsidR="00B94A76">
          <w:rPr>
            <w:sz w:val="24"/>
            <w:szCs w:val="24"/>
          </w:rPr>
          <w:t xml:space="preserve"> With encryption</w:t>
        </w:r>
      </w:ins>
    </w:p>
    <w:p w:rsidR="001128E8" w:rsidRDefault="00BC787C" w:rsidP="00E71F03">
      <w:pPr>
        <w:pStyle w:val="NoSpacing"/>
        <w:numPr>
          <w:ilvl w:val="0"/>
          <w:numId w:val="1"/>
        </w:numPr>
        <w:rPr>
          <w:sz w:val="24"/>
          <w:szCs w:val="24"/>
        </w:rPr>
      </w:pPr>
      <w:r>
        <w:rPr>
          <w:sz w:val="24"/>
          <w:szCs w:val="24"/>
        </w:rPr>
        <w:t xml:space="preserve">What is the use of </w:t>
      </w:r>
      <w:r w:rsidRPr="00B94A76">
        <w:rPr>
          <w:sz w:val="24"/>
          <w:szCs w:val="24"/>
          <w:u w:val="single"/>
          <w:rPrChange w:id="24" w:author="326789" w:date="2012-07-26T17:33:00Z">
            <w:rPr>
              <w:sz w:val="24"/>
              <w:szCs w:val="24"/>
            </w:rPr>
          </w:rPrChange>
        </w:rPr>
        <w:t>Varying Keyword</w:t>
      </w:r>
      <w:r>
        <w:rPr>
          <w:sz w:val="24"/>
          <w:szCs w:val="24"/>
        </w:rPr>
        <w:t xml:space="preserve"> in a Stored Procedure?</w:t>
      </w:r>
      <w:ins w:id="25" w:author="326789" w:date="2012-07-26T17:33:00Z">
        <w:r w:rsidR="00B94A76">
          <w:rPr>
            <w:sz w:val="24"/>
            <w:szCs w:val="24"/>
          </w:rPr>
          <w:t xml:space="preserve"> (Need to verify)</w:t>
        </w:r>
      </w:ins>
    </w:p>
    <w:p w:rsidR="00BC787C" w:rsidRDefault="000B088A" w:rsidP="00E71F03">
      <w:pPr>
        <w:pStyle w:val="NoSpacing"/>
        <w:numPr>
          <w:ilvl w:val="0"/>
          <w:numId w:val="1"/>
        </w:numPr>
        <w:rPr>
          <w:sz w:val="24"/>
          <w:szCs w:val="24"/>
        </w:rPr>
      </w:pPr>
      <w:r>
        <w:rPr>
          <w:sz w:val="24"/>
          <w:szCs w:val="24"/>
        </w:rPr>
        <w:t>True/False. Cursor data type can be passed as a parameter into a stored Procedure.</w:t>
      </w:r>
    </w:p>
    <w:p w:rsidR="005F78AF" w:rsidRDefault="005F78AF" w:rsidP="00E71F03">
      <w:pPr>
        <w:pStyle w:val="NoSpacing"/>
        <w:numPr>
          <w:ilvl w:val="0"/>
          <w:numId w:val="1"/>
        </w:numPr>
        <w:rPr>
          <w:sz w:val="24"/>
          <w:szCs w:val="24"/>
        </w:rPr>
      </w:pPr>
      <w:r>
        <w:rPr>
          <w:sz w:val="24"/>
          <w:szCs w:val="24"/>
        </w:rPr>
        <w:t>Out of which of these data types, which can be used as an output parameter?</w:t>
      </w:r>
    </w:p>
    <w:p w:rsidR="005F78AF" w:rsidRDefault="005F78AF" w:rsidP="005F78AF">
      <w:pPr>
        <w:pStyle w:val="NoSpacing"/>
        <w:numPr>
          <w:ilvl w:val="0"/>
          <w:numId w:val="7"/>
        </w:numPr>
        <w:rPr>
          <w:sz w:val="24"/>
          <w:szCs w:val="24"/>
        </w:rPr>
      </w:pPr>
      <w:r>
        <w:rPr>
          <w:sz w:val="24"/>
          <w:szCs w:val="24"/>
        </w:rPr>
        <w:t>Text</w:t>
      </w:r>
    </w:p>
    <w:p w:rsidR="005F78AF" w:rsidRDefault="005F78AF" w:rsidP="005F78AF">
      <w:pPr>
        <w:pStyle w:val="NoSpacing"/>
        <w:numPr>
          <w:ilvl w:val="0"/>
          <w:numId w:val="7"/>
        </w:numPr>
        <w:rPr>
          <w:sz w:val="24"/>
          <w:szCs w:val="24"/>
        </w:rPr>
      </w:pPr>
      <w:proofErr w:type="spellStart"/>
      <w:r>
        <w:rPr>
          <w:sz w:val="24"/>
          <w:szCs w:val="24"/>
        </w:rPr>
        <w:t>Ntext</w:t>
      </w:r>
      <w:proofErr w:type="spellEnd"/>
    </w:p>
    <w:p w:rsidR="005F78AF" w:rsidRDefault="005F78AF" w:rsidP="005F78AF">
      <w:pPr>
        <w:pStyle w:val="NoSpacing"/>
        <w:numPr>
          <w:ilvl w:val="0"/>
          <w:numId w:val="7"/>
        </w:numPr>
        <w:rPr>
          <w:sz w:val="24"/>
          <w:szCs w:val="24"/>
        </w:rPr>
      </w:pPr>
      <w:r>
        <w:rPr>
          <w:sz w:val="24"/>
          <w:szCs w:val="24"/>
        </w:rPr>
        <w:t>Image</w:t>
      </w:r>
    </w:p>
    <w:p w:rsidR="005F78AF" w:rsidRDefault="005F78AF" w:rsidP="005F78AF">
      <w:pPr>
        <w:pStyle w:val="NoSpacing"/>
        <w:numPr>
          <w:ilvl w:val="0"/>
          <w:numId w:val="7"/>
        </w:numPr>
        <w:rPr>
          <w:sz w:val="24"/>
          <w:szCs w:val="24"/>
        </w:rPr>
      </w:pPr>
      <w:r>
        <w:rPr>
          <w:sz w:val="24"/>
          <w:szCs w:val="24"/>
        </w:rPr>
        <w:t>All of the above</w:t>
      </w:r>
    </w:p>
    <w:p w:rsidR="005F78AF" w:rsidRDefault="005F78AF" w:rsidP="005F78AF">
      <w:pPr>
        <w:pStyle w:val="NoSpacing"/>
        <w:numPr>
          <w:ilvl w:val="0"/>
          <w:numId w:val="7"/>
        </w:numPr>
        <w:rPr>
          <w:sz w:val="24"/>
          <w:szCs w:val="24"/>
        </w:rPr>
      </w:pPr>
      <w:r>
        <w:rPr>
          <w:sz w:val="24"/>
          <w:szCs w:val="24"/>
        </w:rPr>
        <w:t>None of the above</w:t>
      </w:r>
    </w:p>
    <w:p w:rsidR="000B088A" w:rsidRDefault="00F72FCE" w:rsidP="005F78AF">
      <w:pPr>
        <w:pStyle w:val="NoSpacing"/>
        <w:numPr>
          <w:ilvl w:val="0"/>
          <w:numId w:val="1"/>
        </w:numPr>
        <w:rPr>
          <w:sz w:val="24"/>
          <w:szCs w:val="24"/>
        </w:rPr>
      </w:pPr>
      <w:r>
        <w:rPr>
          <w:sz w:val="24"/>
          <w:szCs w:val="24"/>
        </w:rPr>
        <w:lastRenderedPageBreak/>
        <w:t>Maximum size of a stored procedure</w:t>
      </w:r>
      <w:ins w:id="26" w:author="326789" w:date="2012-07-26T17:34:00Z">
        <w:r w:rsidR="00B94A76">
          <w:rPr>
            <w:sz w:val="24"/>
            <w:szCs w:val="24"/>
          </w:rPr>
          <w:t xml:space="preserve"> (Could be eliminated)</w:t>
        </w:r>
      </w:ins>
    </w:p>
    <w:p w:rsidR="00F72FCE" w:rsidRDefault="00F72FCE" w:rsidP="005F78AF">
      <w:pPr>
        <w:pStyle w:val="NoSpacing"/>
        <w:numPr>
          <w:ilvl w:val="0"/>
          <w:numId w:val="1"/>
        </w:numPr>
        <w:rPr>
          <w:sz w:val="24"/>
          <w:szCs w:val="24"/>
        </w:rPr>
      </w:pPr>
      <w:r>
        <w:rPr>
          <w:sz w:val="24"/>
          <w:szCs w:val="24"/>
        </w:rPr>
        <w:t xml:space="preserve">True/False. Parameters are </w:t>
      </w:r>
      <w:proofErr w:type="spellStart"/>
      <w:r>
        <w:rPr>
          <w:sz w:val="24"/>
          <w:szCs w:val="24"/>
        </w:rPr>
        <w:t>nullable</w:t>
      </w:r>
      <w:proofErr w:type="spellEnd"/>
      <w:r>
        <w:rPr>
          <w:sz w:val="24"/>
          <w:szCs w:val="24"/>
        </w:rPr>
        <w:t xml:space="preserve"> by default.</w:t>
      </w:r>
      <w:ins w:id="27" w:author="326789" w:date="2012-07-26T17:35:00Z">
        <w:r w:rsidR="00B94A76">
          <w:rPr>
            <w:sz w:val="24"/>
            <w:szCs w:val="24"/>
          </w:rPr>
          <w:t xml:space="preserve"> </w:t>
        </w:r>
      </w:ins>
      <w:ins w:id="28" w:author="326789" w:date="2012-07-26T17:34:00Z">
        <w:r w:rsidR="00B94A76">
          <w:rPr>
            <w:sz w:val="24"/>
            <w:szCs w:val="24"/>
          </w:rPr>
          <w:t xml:space="preserve"> </w:t>
        </w:r>
      </w:ins>
    </w:p>
    <w:p w:rsidR="00F72FCE" w:rsidRDefault="00F72FCE" w:rsidP="005F78AF">
      <w:pPr>
        <w:pStyle w:val="NoSpacing"/>
        <w:numPr>
          <w:ilvl w:val="0"/>
          <w:numId w:val="1"/>
        </w:numPr>
        <w:rPr>
          <w:sz w:val="24"/>
          <w:szCs w:val="24"/>
        </w:rPr>
      </w:pPr>
      <w:r>
        <w:rPr>
          <w:sz w:val="24"/>
          <w:szCs w:val="24"/>
        </w:rPr>
        <w:t>What is the use of the statement SET QUOTED_IDENTIFIER in a stored procedure?</w:t>
      </w:r>
    </w:p>
    <w:p w:rsidR="00F72FCE" w:rsidRDefault="00F72FCE" w:rsidP="005F78AF">
      <w:pPr>
        <w:pStyle w:val="NoSpacing"/>
        <w:numPr>
          <w:ilvl w:val="0"/>
          <w:numId w:val="1"/>
        </w:numPr>
        <w:rPr>
          <w:sz w:val="24"/>
          <w:szCs w:val="24"/>
        </w:rPr>
      </w:pPr>
      <w:r>
        <w:rPr>
          <w:sz w:val="24"/>
          <w:szCs w:val="24"/>
        </w:rPr>
        <w:t xml:space="preserve">Which is the sp that is used to </w:t>
      </w:r>
      <w:r w:rsidR="008F33DF">
        <w:rPr>
          <w:sz w:val="24"/>
          <w:szCs w:val="24"/>
        </w:rPr>
        <w:t>rename</w:t>
      </w:r>
      <w:r>
        <w:rPr>
          <w:sz w:val="24"/>
          <w:szCs w:val="24"/>
        </w:rPr>
        <w:t xml:space="preserve"> a stored procedure?</w:t>
      </w:r>
    </w:p>
    <w:p w:rsidR="00F72FCE" w:rsidRDefault="00F72FCE" w:rsidP="005F78AF">
      <w:pPr>
        <w:pStyle w:val="NoSpacing"/>
        <w:numPr>
          <w:ilvl w:val="0"/>
          <w:numId w:val="1"/>
        </w:numPr>
        <w:rPr>
          <w:sz w:val="24"/>
          <w:szCs w:val="24"/>
        </w:rPr>
      </w:pPr>
      <w:r>
        <w:rPr>
          <w:sz w:val="24"/>
          <w:szCs w:val="24"/>
        </w:rPr>
        <w:t>Which SP needs to be executed to get display the text used to create the Stored Procedure?</w:t>
      </w:r>
    </w:p>
    <w:p w:rsidR="00F72FCE" w:rsidRDefault="00F72FCE" w:rsidP="005F78AF">
      <w:pPr>
        <w:pStyle w:val="NoSpacing"/>
        <w:numPr>
          <w:ilvl w:val="0"/>
          <w:numId w:val="1"/>
        </w:numPr>
        <w:rPr>
          <w:sz w:val="24"/>
          <w:szCs w:val="24"/>
        </w:rPr>
      </w:pPr>
      <w:r>
        <w:rPr>
          <w:sz w:val="24"/>
          <w:szCs w:val="24"/>
        </w:rPr>
        <w:t>The nesting level in a stored procedure can be returned by using the ______________ function.</w:t>
      </w:r>
    </w:p>
    <w:p w:rsidR="00F72FCE" w:rsidRDefault="00824680" w:rsidP="005F78AF">
      <w:pPr>
        <w:pStyle w:val="NoSpacing"/>
        <w:numPr>
          <w:ilvl w:val="0"/>
          <w:numId w:val="1"/>
        </w:numPr>
        <w:rPr>
          <w:sz w:val="24"/>
          <w:szCs w:val="24"/>
        </w:rPr>
      </w:pPr>
      <w:r>
        <w:rPr>
          <w:sz w:val="24"/>
          <w:szCs w:val="24"/>
        </w:rPr>
        <w:t>True/False. Can SET SHOWPLAN_TEXT be specified in a Stored Procedure?</w:t>
      </w:r>
      <w:ins w:id="29" w:author="326789" w:date="2012-07-26T17:36:00Z">
        <w:r w:rsidR="00B94A76">
          <w:rPr>
            <w:sz w:val="24"/>
            <w:szCs w:val="24"/>
          </w:rPr>
          <w:t>(</w:t>
        </w:r>
      </w:ins>
      <w:ins w:id="30" w:author="326789" w:date="2012-07-26T17:37:00Z">
        <w:r w:rsidR="00B94A76">
          <w:rPr>
            <w:sz w:val="24"/>
            <w:szCs w:val="24"/>
          </w:rPr>
          <w:t>can eliminate</w:t>
        </w:r>
      </w:ins>
      <w:ins w:id="31" w:author="326789" w:date="2012-07-26T17:36:00Z">
        <w:r w:rsidR="00B94A76">
          <w:rPr>
            <w:sz w:val="24"/>
            <w:szCs w:val="24"/>
          </w:rPr>
          <w:t>)</w:t>
        </w:r>
      </w:ins>
    </w:p>
    <w:p w:rsidR="00824680" w:rsidRDefault="00824680" w:rsidP="00824680">
      <w:pPr>
        <w:pStyle w:val="NoSpacing"/>
        <w:numPr>
          <w:ilvl w:val="0"/>
          <w:numId w:val="1"/>
        </w:numPr>
        <w:rPr>
          <w:sz w:val="24"/>
          <w:szCs w:val="24"/>
        </w:rPr>
      </w:pPr>
      <w:r>
        <w:rPr>
          <w:sz w:val="24"/>
          <w:szCs w:val="24"/>
        </w:rPr>
        <w:t xml:space="preserve">_____________ </w:t>
      </w:r>
      <w:r w:rsidRPr="00824680">
        <w:rPr>
          <w:sz w:val="24"/>
          <w:szCs w:val="24"/>
        </w:rPr>
        <w:t>prevents the sending of DONE_IN_PROC messages to the client for each statement in a stored procedure</w:t>
      </w:r>
      <w:r>
        <w:rPr>
          <w:sz w:val="24"/>
          <w:szCs w:val="24"/>
        </w:rPr>
        <w:t>.</w:t>
      </w:r>
      <w:ins w:id="32" w:author="326789" w:date="2012-07-26T17:37:00Z">
        <w:r w:rsidR="00B94A76">
          <w:rPr>
            <w:sz w:val="24"/>
            <w:szCs w:val="24"/>
          </w:rPr>
          <w:t xml:space="preserve"> (ca</w:t>
        </w:r>
      </w:ins>
      <w:ins w:id="33" w:author="326789" w:date="2012-07-26T17:38:00Z">
        <w:r w:rsidR="00193CB7">
          <w:rPr>
            <w:sz w:val="24"/>
            <w:szCs w:val="24"/>
          </w:rPr>
          <w:t>n eliminate</w:t>
        </w:r>
      </w:ins>
      <w:ins w:id="34" w:author="326789" w:date="2012-07-26T17:37:00Z">
        <w:r w:rsidR="00B94A76">
          <w:rPr>
            <w:sz w:val="24"/>
            <w:szCs w:val="24"/>
          </w:rPr>
          <w:t>)</w:t>
        </w:r>
      </w:ins>
    </w:p>
    <w:p w:rsidR="00824680" w:rsidRDefault="00824680" w:rsidP="00824680">
      <w:pPr>
        <w:pStyle w:val="NoSpacing"/>
        <w:numPr>
          <w:ilvl w:val="0"/>
          <w:numId w:val="1"/>
        </w:numPr>
        <w:rPr>
          <w:sz w:val="24"/>
          <w:szCs w:val="24"/>
        </w:rPr>
      </w:pPr>
      <w:r>
        <w:rPr>
          <w:sz w:val="24"/>
          <w:szCs w:val="24"/>
        </w:rPr>
        <w:t xml:space="preserve">Consider that there are two tables. Employee and Manager. The Employee table contains the columns </w:t>
      </w:r>
      <w:proofErr w:type="spellStart"/>
      <w:r>
        <w:rPr>
          <w:sz w:val="24"/>
          <w:szCs w:val="24"/>
        </w:rPr>
        <w:t>EmpId</w:t>
      </w:r>
      <w:proofErr w:type="spellEnd"/>
      <w:r>
        <w:rPr>
          <w:sz w:val="24"/>
          <w:szCs w:val="24"/>
        </w:rPr>
        <w:t xml:space="preserve"> and Name.</w:t>
      </w:r>
      <w:r w:rsidR="008F33DF">
        <w:rPr>
          <w:sz w:val="24"/>
          <w:szCs w:val="24"/>
        </w:rPr>
        <w:t xml:space="preserve"> The Manager table has columns </w:t>
      </w:r>
      <w:proofErr w:type="spellStart"/>
      <w:r w:rsidR="008F33DF">
        <w:rPr>
          <w:sz w:val="24"/>
          <w:szCs w:val="24"/>
        </w:rPr>
        <w:t>EmpId</w:t>
      </w:r>
      <w:proofErr w:type="spellEnd"/>
      <w:r w:rsidR="008F33DF">
        <w:rPr>
          <w:sz w:val="24"/>
          <w:szCs w:val="24"/>
        </w:rPr>
        <w:t xml:space="preserve"> and </w:t>
      </w:r>
      <w:proofErr w:type="spellStart"/>
      <w:r w:rsidR="008F33DF">
        <w:rPr>
          <w:sz w:val="24"/>
          <w:szCs w:val="24"/>
        </w:rPr>
        <w:t>ManagerId</w:t>
      </w:r>
      <w:proofErr w:type="spellEnd"/>
      <w:r w:rsidR="008F33DF">
        <w:rPr>
          <w:sz w:val="24"/>
          <w:szCs w:val="24"/>
        </w:rPr>
        <w:t xml:space="preserve">. </w:t>
      </w:r>
      <w:r>
        <w:rPr>
          <w:sz w:val="24"/>
          <w:szCs w:val="24"/>
        </w:rPr>
        <w:t xml:space="preserve"> Write a stored procedure to return all rows from the Employee </w:t>
      </w:r>
      <w:r w:rsidR="008F33DF">
        <w:rPr>
          <w:sz w:val="24"/>
          <w:szCs w:val="24"/>
        </w:rPr>
        <w:t>table that does not have a Manager</w:t>
      </w:r>
      <w:r>
        <w:rPr>
          <w:sz w:val="24"/>
          <w:szCs w:val="24"/>
        </w:rPr>
        <w:t xml:space="preserve">. Make sure to use only a </w:t>
      </w:r>
      <w:proofErr w:type="spellStart"/>
      <w:r w:rsidR="008F33DF">
        <w:rPr>
          <w:sz w:val="24"/>
          <w:szCs w:val="24"/>
        </w:rPr>
        <w:t>sargable</w:t>
      </w:r>
      <w:proofErr w:type="spellEnd"/>
      <w:r w:rsidR="008F33DF">
        <w:rPr>
          <w:sz w:val="24"/>
          <w:szCs w:val="24"/>
        </w:rPr>
        <w:t xml:space="preserve"> query.</w:t>
      </w:r>
      <w:ins w:id="35" w:author="326789" w:date="2012-07-26T17:38:00Z">
        <w:r w:rsidR="00193CB7">
          <w:rPr>
            <w:sz w:val="24"/>
            <w:szCs w:val="24"/>
          </w:rPr>
          <w:t xml:space="preserve"> (Complex)</w:t>
        </w:r>
      </w:ins>
    </w:p>
    <w:p w:rsidR="008F33DF" w:rsidRDefault="008F33DF" w:rsidP="00824680">
      <w:pPr>
        <w:pStyle w:val="NoSpacing"/>
        <w:numPr>
          <w:ilvl w:val="0"/>
          <w:numId w:val="1"/>
        </w:numPr>
        <w:rPr>
          <w:sz w:val="24"/>
          <w:szCs w:val="24"/>
        </w:rPr>
      </w:pPr>
      <w:r>
        <w:rPr>
          <w:sz w:val="24"/>
          <w:szCs w:val="24"/>
        </w:rPr>
        <w:t>How do you execute a stored procedure?</w:t>
      </w:r>
    </w:p>
    <w:p w:rsidR="008F33DF" w:rsidRDefault="008F33DF" w:rsidP="00824680">
      <w:pPr>
        <w:pStyle w:val="NoSpacing"/>
        <w:numPr>
          <w:ilvl w:val="0"/>
          <w:numId w:val="1"/>
        </w:numPr>
        <w:rPr>
          <w:sz w:val="24"/>
          <w:szCs w:val="24"/>
        </w:rPr>
      </w:pPr>
      <w:r>
        <w:rPr>
          <w:sz w:val="24"/>
          <w:szCs w:val="24"/>
        </w:rPr>
        <w:t>How do you call a table valued function within a Stored Procedure? Give an example.</w:t>
      </w:r>
      <w:ins w:id="36" w:author="326789" w:date="2012-07-26T17:39:00Z">
        <w:r w:rsidR="00193CB7">
          <w:rPr>
            <w:sz w:val="24"/>
            <w:szCs w:val="24"/>
          </w:rPr>
          <w:t xml:space="preserve"> (More clarity required)</w:t>
        </w:r>
      </w:ins>
    </w:p>
    <w:p w:rsidR="008F33DF" w:rsidRDefault="007F56CA" w:rsidP="007F56CA">
      <w:pPr>
        <w:pStyle w:val="NoSpacing"/>
        <w:numPr>
          <w:ilvl w:val="0"/>
          <w:numId w:val="1"/>
        </w:numPr>
        <w:rPr>
          <w:sz w:val="24"/>
          <w:szCs w:val="24"/>
        </w:rPr>
      </w:pPr>
      <w:r w:rsidRPr="007F56CA">
        <w:rPr>
          <w:sz w:val="24"/>
          <w:szCs w:val="24"/>
        </w:rPr>
        <w:t xml:space="preserve">When a CREATE PROCEDURE statement is executed successfully, the procedure name is stored in the </w:t>
      </w:r>
      <w:r>
        <w:rPr>
          <w:sz w:val="24"/>
          <w:szCs w:val="24"/>
        </w:rPr>
        <w:t>_____________</w:t>
      </w:r>
      <w:r w:rsidRPr="007F56CA">
        <w:rPr>
          <w:sz w:val="24"/>
          <w:szCs w:val="24"/>
        </w:rPr>
        <w:t xml:space="preserve"> system table and the text of the CREATE PROCEDURE statement is stored in </w:t>
      </w:r>
      <w:r>
        <w:rPr>
          <w:sz w:val="24"/>
          <w:szCs w:val="24"/>
        </w:rPr>
        <w:t>________________.</w:t>
      </w:r>
      <w:ins w:id="37" w:author="326789" w:date="2012-07-26T17:40:00Z">
        <w:r w:rsidR="00193CB7">
          <w:rPr>
            <w:sz w:val="24"/>
            <w:szCs w:val="24"/>
          </w:rPr>
          <w:t xml:space="preserve"> (Modify the Query)</w:t>
        </w:r>
      </w:ins>
    </w:p>
    <w:p w:rsidR="007F56CA" w:rsidRPr="007F56CA" w:rsidRDefault="007F56CA" w:rsidP="007F56CA">
      <w:pPr>
        <w:pStyle w:val="NoSpacing"/>
        <w:numPr>
          <w:ilvl w:val="0"/>
          <w:numId w:val="1"/>
        </w:numPr>
        <w:rPr>
          <w:sz w:val="24"/>
          <w:szCs w:val="24"/>
        </w:rPr>
      </w:pPr>
      <w:r>
        <w:rPr>
          <w:sz w:val="24"/>
          <w:szCs w:val="24"/>
        </w:rPr>
        <w:t>True/False. Can two stored procedures have the same name in a particular database?</w:t>
      </w:r>
      <w:ins w:id="38" w:author="326789" w:date="2012-07-26T17:40:00Z">
        <w:r w:rsidR="00193CB7">
          <w:rPr>
            <w:sz w:val="24"/>
            <w:szCs w:val="24"/>
          </w:rPr>
          <w:t>(Clarity on how)</w:t>
        </w:r>
      </w:ins>
    </w:p>
    <w:p w:rsidR="00193CB7" w:rsidRDefault="007F56CA" w:rsidP="007F56CA">
      <w:pPr>
        <w:pStyle w:val="NoSpacing"/>
        <w:numPr>
          <w:ilvl w:val="0"/>
          <w:numId w:val="1"/>
        </w:numPr>
        <w:rPr>
          <w:ins w:id="39" w:author="326789" w:date="2012-07-26T17:41:00Z"/>
          <w:sz w:val="24"/>
          <w:szCs w:val="24"/>
        </w:rPr>
      </w:pPr>
      <w:r w:rsidRPr="007F56CA">
        <w:rPr>
          <w:sz w:val="24"/>
          <w:szCs w:val="24"/>
        </w:rPr>
        <w:t xml:space="preserve">A stored procedure created with the </w:t>
      </w:r>
      <w:r>
        <w:rPr>
          <w:sz w:val="24"/>
          <w:szCs w:val="24"/>
        </w:rPr>
        <w:t>____________</w:t>
      </w:r>
      <w:r w:rsidRPr="007F56CA">
        <w:rPr>
          <w:sz w:val="24"/>
          <w:szCs w:val="24"/>
        </w:rPr>
        <w:t xml:space="preserve"> option is used as a stored procedure filter and only executed during replication</w:t>
      </w:r>
      <w:r>
        <w:rPr>
          <w:sz w:val="24"/>
          <w:szCs w:val="24"/>
        </w:rPr>
        <w:t>.</w:t>
      </w:r>
      <w:ins w:id="40" w:author="326789" w:date="2012-07-26T17:41:00Z">
        <w:r w:rsidR="00193CB7">
          <w:rPr>
            <w:sz w:val="24"/>
            <w:szCs w:val="24"/>
          </w:rPr>
          <w:t xml:space="preserve"> (Clarity required</w:t>
        </w:r>
      </w:ins>
    </w:p>
    <w:p w:rsidR="007F56CA" w:rsidRDefault="00193CB7" w:rsidP="00193CB7">
      <w:pPr>
        <w:pStyle w:val="NoSpacing"/>
        <w:ind w:left="720"/>
        <w:rPr>
          <w:sz w:val="24"/>
          <w:szCs w:val="24"/>
        </w:rPr>
        <w:pPrChange w:id="41" w:author="326789" w:date="2012-07-26T17:41:00Z">
          <w:pPr>
            <w:pStyle w:val="NoSpacing"/>
            <w:numPr>
              <w:numId w:val="1"/>
            </w:numPr>
            <w:ind w:left="720" w:hanging="360"/>
          </w:pPr>
        </w:pPrChange>
      </w:pPr>
      <w:ins w:id="42" w:author="326789" w:date="2012-07-26T17:41:00Z">
        <w:r>
          <w:rPr>
            <w:sz w:val="24"/>
            <w:szCs w:val="24"/>
          </w:rPr>
          <w:t>)</w:t>
        </w:r>
      </w:ins>
    </w:p>
    <w:p w:rsidR="00B865C9" w:rsidRPr="00B865C9" w:rsidRDefault="00B865C9" w:rsidP="00B865C9">
      <w:pPr>
        <w:pStyle w:val="NoSpacing"/>
        <w:ind w:left="720"/>
        <w:rPr>
          <w:sz w:val="24"/>
          <w:szCs w:val="24"/>
        </w:rPr>
      </w:pPr>
    </w:p>
    <w:p w:rsidR="005420CA" w:rsidRDefault="005420CA" w:rsidP="005420CA">
      <w:pPr>
        <w:pStyle w:val="NoSpacing"/>
        <w:ind w:left="720"/>
        <w:rPr>
          <w:sz w:val="24"/>
          <w:szCs w:val="24"/>
        </w:rPr>
      </w:pPr>
    </w:p>
    <w:p w:rsidR="00BB4113" w:rsidRPr="00F96C39" w:rsidRDefault="00BB4113" w:rsidP="00F96C39">
      <w:pPr>
        <w:pStyle w:val="NoSpacing"/>
        <w:rPr>
          <w:sz w:val="24"/>
          <w:szCs w:val="24"/>
        </w:rPr>
      </w:pPr>
    </w:p>
    <w:sectPr w:rsidR="00BB4113" w:rsidRPr="00F96C39" w:rsidSect="00AB1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6156B"/>
    <w:multiLevelType w:val="hybridMultilevel"/>
    <w:tmpl w:val="BFFA6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530319"/>
    <w:multiLevelType w:val="hybridMultilevel"/>
    <w:tmpl w:val="B5342A58"/>
    <w:lvl w:ilvl="0" w:tplc="A86EF0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915DC0"/>
    <w:multiLevelType w:val="hybridMultilevel"/>
    <w:tmpl w:val="F2DEDFDA"/>
    <w:lvl w:ilvl="0" w:tplc="EFBC89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150ADB"/>
    <w:multiLevelType w:val="hybridMultilevel"/>
    <w:tmpl w:val="A75AAFB4"/>
    <w:lvl w:ilvl="0" w:tplc="B96E27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6A7C2F"/>
    <w:multiLevelType w:val="hybridMultilevel"/>
    <w:tmpl w:val="7E143F6C"/>
    <w:lvl w:ilvl="0" w:tplc="3D2886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A23FE4"/>
    <w:multiLevelType w:val="hybridMultilevel"/>
    <w:tmpl w:val="6A6C4D92"/>
    <w:lvl w:ilvl="0" w:tplc="4EEE59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743909"/>
    <w:multiLevelType w:val="hybridMultilevel"/>
    <w:tmpl w:val="7D825D32"/>
    <w:lvl w:ilvl="0" w:tplc="867255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trackRevisions/>
  <w:defaultTabStop w:val="720"/>
  <w:characterSpacingControl w:val="doNotCompress"/>
  <w:compat>
    <w:useFELayout/>
  </w:compat>
  <w:rsids>
    <w:rsidRoot w:val="00F96C39"/>
    <w:rsid w:val="000A2DFB"/>
    <w:rsid w:val="000B088A"/>
    <w:rsid w:val="000C4E7B"/>
    <w:rsid w:val="00103010"/>
    <w:rsid w:val="001128E8"/>
    <w:rsid w:val="00193CB7"/>
    <w:rsid w:val="003E4274"/>
    <w:rsid w:val="004E5137"/>
    <w:rsid w:val="005420CA"/>
    <w:rsid w:val="005D426B"/>
    <w:rsid w:val="005F78AF"/>
    <w:rsid w:val="0065258F"/>
    <w:rsid w:val="00705B53"/>
    <w:rsid w:val="007A66E3"/>
    <w:rsid w:val="007F56CA"/>
    <w:rsid w:val="00824680"/>
    <w:rsid w:val="008F33DF"/>
    <w:rsid w:val="0090531E"/>
    <w:rsid w:val="00A009FA"/>
    <w:rsid w:val="00AB194F"/>
    <w:rsid w:val="00AC4DB5"/>
    <w:rsid w:val="00AD4F4B"/>
    <w:rsid w:val="00AE6E36"/>
    <w:rsid w:val="00B865C9"/>
    <w:rsid w:val="00B94A76"/>
    <w:rsid w:val="00BB4113"/>
    <w:rsid w:val="00BC787C"/>
    <w:rsid w:val="00D445DE"/>
    <w:rsid w:val="00D96C1F"/>
    <w:rsid w:val="00E71F03"/>
    <w:rsid w:val="00F72FCE"/>
    <w:rsid w:val="00F85FEB"/>
    <w:rsid w:val="00F96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C39"/>
    <w:pPr>
      <w:spacing w:after="0" w:line="240" w:lineRule="auto"/>
    </w:pPr>
  </w:style>
  <w:style w:type="paragraph" w:styleId="BalloonText">
    <w:name w:val="Balloon Text"/>
    <w:basedOn w:val="Normal"/>
    <w:link w:val="BalloonTextChar"/>
    <w:uiPriority w:val="99"/>
    <w:semiHidden/>
    <w:unhideWhenUsed/>
    <w:rsid w:val="00B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6C3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370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Priya</dc:creator>
  <cp:lastModifiedBy>326789</cp:lastModifiedBy>
  <cp:revision>5</cp:revision>
  <dcterms:created xsi:type="dcterms:W3CDTF">2012-07-26T09:52:00Z</dcterms:created>
  <dcterms:modified xsi:type="dcterms:W3CDTF">2012-07-26T12:11:00Z</dcterms:modified>
</cp:coreProperties>
</file>