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A6C" w:rsidRPr="009A4821" w:rsidRDefault="00607A6C" w:rsidP="00607A6C">
      <w:pPr>
        <w:pStyle w:val="ListParagraph"/>
        <w:rPr>
          <w:rStyle w:val="IntenseEmphasis"/>
          <w:sz w:val="32"/>
          <w:szCs w:val="32"/>
        </w:rPr>
      </w:pPr>
      <w:r w:rsidRPr="009A4821">
        <w:rPr>
          <w:rStyle w:val="IntenseEmphasis"/>
          <w:sz w:val="32"/>
          <w:szCs w:val="32"/>
        </w:rPr>
        <w:t>Views and Partition Tables</w:t>
      </w:r>
    </w:p>
    <w:p w:rsidR="009A4821" w:rsidRDefault="009A4821" w:rsidP="00607A6C">
      <w:pPr>
        <w:pStyle w:val="ListParagraph"/>
        <w:rPr>
          <w:rStyle w:val="IntenseEmphasis"/>
        </w:rPr>
      </w:pPr>
    </w:p>
    <w:p w:rsidR="009A17DB" w:rsidRDefault="009A17DB" w:rsidP="00607A6C">
      <w:pPr>
        <w:pStyle w:val="ListParagraph"/>
        <w:rPr>
          <w:rStyle w:val="IntenseEmphasis"/>
        </w:rPr>
      </w:pPr>
      <w:r>
        <w:rPr>
          <w:rStyle w:val="IntenseEmphasis"/>
        </w:rPr>
        <w:t>Easy</w:t>
      </w:r>
    </w:p>
    <w:p w:rsidR="009A17DB" w:rsidRDefault="009A17DB" w:rsidP="009A17DB">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C</w:t>
      </w:r>
      <w:r w:rsidRPr="00A14732">
        <w:rPr>
          <w:rFonts w:ascii="Calibri" w:eastAsia="Times New Roman" w:hAnsi="Calibri" w:cs="Calibri"/>
          <w:color w:val="000000"/>
        </w:rPr>
        <w:t>reate</w:t>
      </w:r>
      <w:r>
        <w:rPr>
          <w:rFonts w:ascii="Calibri" w:eastAsia="Times New Roman" w:hAnsi="Calibri" w:cs="Calibri"/>
          <w:color w:val="000000"/>
        </w:rPr>
        <w:t xml:space="preserve"> a</w:t>
      </w:r>
      <w:r w:rsidRPr="00A14732">
        <w:rPr>
          <w:rFonts w:ascii="Calibri" w:eastAsia="Times New Roman" w:hAnsi="Calibri" w:cs="Calibri"/>
          <w:color w:val="000000"/>
        </w:rPr>
        <w:t xml:space="preserve"> view</w:t>
      </w:r>
      <w:r>
        <w:rPr>
          <w:rFonts w:ascii="Calibri" w:eastAsia="Times New Roman" w:hAnsi="Calibri" w:cs="Calibri"/>
          <w:color w:val="000000"/>
        </w:rPr>
        <w:t xml:space="preserve"> on tables employee an department table </w:t>
      </w:r>
    </w:p>
    <w:p w:rsidR="009A17DB" w:rsidRPr="009F11CC" w:rsidRDefault="009A17DB" w:rsidP="009A17DB">
      <w:pPr>
        <w:autoSpaceDE w:val="0"/>
        <w:autoSpaceDN w:val="0"/>
        <w:adjustRightInd w:val="0"/>
        <w:spacing w:after="0" w:line="240" w:lineRule="auto"/>
        <w:ind w:left="360"/>
        <w:rPr>
          <w:rFonts w:ascii="Courier New" w:hAnsi="Courier New" w:cs="Courier New"/>
          <w:noProof/>
          <w:sz w:val="20"/>
          <w:szCs w:val="20"/>
        </w:rPr>
      </w:pPr>
      <w:r>
        <w:rPr>
          <w:rFonts w:ascii="Calibri" w:eastAsia="Times New Roman" w:hAnsi="Calibri" w:cs="Calibri"/>
          <w:color w:val="000000"/>
        </w:rPr>
        <w:t xml:space="preserve">   </w:t>
      </w:r>
      <w:r>
        <w:rPr>
          <w:rFonts w:ascii="Courier New" w:hAnsi="Courier New" w:cs="Courier New"/>
          <w:noProof/>
          <w:sz w:val="20"/>
          <w:szCs w:val="20"/>
        </w:rPr>
        <w:t xml:space="preserve">  </w:t>
      </w:r>
      <w:r w:rsidRPr="009F11CC">
        <w:rPr>
          <w:rFonts w:ascii="Courier New" w:hAnsi="Courier New" w:cs="Courier New"/>
          <w:noProof/>
          <w:sz w:val="20"/>
          <w:szCs w:val="20"/>
        </w:rPr>
        <w:t>Employee</w:t>
      </w:r>
      <w:r>
        <w:rPr>
          <w:rFonts w:ascii="Courier New" w:hAnsi="Courier New" w:cs="Courier New"/>
          <w:noProof/>
          <w:sz w:val="20"/>
          <w:szCs w:val="20"/>
        </w:rPr>
        <w:t>:</w:t>
      </w:r>
    </w:p>
    <w:p w:rsidR="009A17DB" w:rsidRDefault="009A17DB" w:rsidP="009A17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t xml:space="preserve">  EmployeeID </w:t>
      </w:r>
    </w:p>
    <w:p w:rsidR="009A17DB" w:rsidRDefault="009A17DB" w:rsidP="009A17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t xml:space="preserve">  FirstName </w:t>
      </w:r>
    </w:p>
    <w:p w:rsidR="009A17DB" w:rsidRDefault="009A17DB" w:rsidP="009A17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t xml:space="preserve">  LastName </w:t>
      </w:r>
    </w:p>
    <w:p w:rsidR="009A17DB" w:rsidRDefault="009A17DB" w:rsidP="009A17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t xml:space="preserve">  DeptID </w:t>
      </w:r>
    </w:p>
    <w:p w:rsidR="009A17DB" w:rsidRDefault="009A17DB" w:rsidP="009A17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t xml:space="preserve">  Address </w:t>
      </w:r>
    </w:p>
    <w:p w:rsidR="009A17DB" w:rsidRDefault="009A17DB" w:rsidP="009A17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t xml:space="preserve">  City</w:t>
      </w:r>
    </w:p>
    <w:p w:rsidR="009A17DB" w:rsidRDefault="009A17DB" w:rsidP="009A17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t xml:space="preserve">  State </w:t>
      </w:r>
    </w:p>
    <w:p w:rsidR="009A17DB" w:rsidRDefault="009A17DB" w:rsidP="009A17DB">
      <w:pPr>
        <w:spacing w:after="0" w:line="240" w:lineRule="auto"/>
        <w:rPr>
          <w:rFonts w:ascii="Courier New" w:hAnsi="Courier New" w:cs="Courier New"/>
          <w:noProof/>
          <w:sz w:val="20"/>
          <w:szCs w:val="20"/>
        </w:rPr>
      </w:pPr>
      <w:r w:rsidRPr="009F11CC">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t xml:space="preserve">  </w:t>
      </w:r>
      <w:r w:rsidRPr="009F11CC">
        <w:rPr>
          <w:rFonts w:ascii="Courier New" w:hAnsi="Courier New" w:cs="Courier New"/>
          <w:noProof/>
          <w:sz w:val="20"/>
          <w:szCs w:val="20"/>
        </w:rPr>
        <w:t xml:space="preserve">Country </w:t>
      </w:r>
    </w:p>
    <w:p w:rsidR="009A17DB" w:rsidRDefault="009A17DB" w:rsidP="009A17DB">
      <w:pPr>
        <w:spacing w:after="0" w:line="240" w:lineRule="auto"/>
        <w:rPr>
          <w:rFonts w:ascii="Courier New" w:hAnsi="Courier New" w:cs="Courier New"/>
          <w:noProof/>
          <w:sz w:val="20"/>
          <w:szCs w:val="20"/>
        </w:rPr>
      </w:pPr>
      <w:r>
        <w:rPr>
          <w:rFonts w:ascii="Courier New" w:hAnsi="Courier New" w:cs="Courier New"/>
          <w:noProof/>
          <w:sz w:val="20"/>
          <w:szCs w:val="20"/>
        </w:rPr>
        <w:t xml:space="preserve">      Department:</w:t>
      </w:r>
    </w:p>
    <w:p w:rsidR="009A17DB" w:rsidRDefault="009A17DB" w:rsidP="009A17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   DeptID </w:t>
      </w:r>
    </w:p>
    <w:p w:rsidR="009A17DB" w:rsidRDefault="009A17DB" w:rsidP="009A17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t xml:space="preserve">   DeptName </w:t>
      </w:r>
    </w:p>
    <w:p w:rsidR="009A17DB" w:rsidRDefault="009A17DB" w:rsidP="009A17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DeptDesc </w:t>
      </w:r>
    </w:p>
    <w:p w:rsidR="009A17DB" w:rsidRDefault="009A17DB" w:rsidP="009A17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DeptAddedBy </w:t>
      </w:r>
    </w:p>
    <w:p w:rsidR="009A17DB" w:rsidRDefault="009A17DB" w:rsidP="009A17DB">
      <w:pPr>
        <w:spacing w:after="0" w:line="240" w:lineRule="auto"/>
        <w:rPr>
          <w:rFonts w:ascii="Courier New" w:hAnsi="Courier New" w:cs="Courier New"/>
          <w:noProof/>
          <w:sz w:val="20"/>
          <w:szCs w:val="20"/>
        </w:rPr>
      </w:pPr>
      <w:r>
        <w:rPr>
          <w:rFonts w:ascii="Courier New" w:hAnsi="Courier New" w:cs="Courier New"/>
          <w:noProof/>
          <w:sz w:val="20"/>
          <w:szCs w:val="20"/>
        </w:rPr>
        <w:t xml:space="preserve">               PostedDate</w:t>
      </w:r>
    </w:p>
    <w:p w:rsidR="009A17DB" w:rsidRPr="009A17DB" w:rsidRDefault="009A17DB" w:rsidP="009A17DB">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List T</w:t>
      </w:r>
      <w:r w:rsidRPr="009A17DB">
        <w:rPr>
          <w:rFonts w:ascii="Calibri" w:eastAsia="Times New Roman" w:hAnsi="Calibri" w:cs="Calibri"/>
          <w:color w:val="000000"/>
        </w:rPr>
        <w:t>ypes of views</w:t>
      </w:r>
      <w:r>
        <w:rPr>
          <w:rFonts w:ascii="Calibri" w:eastAsia="Times New Roman" w:hAnsi="Calibri" w:cs="Calibri"/>
          <w:color w:val="000000"/>
        </w:rPr>
        <w:t xml:space="preserve"> with example for each</w:t>
      </w:r>
    </w:p>
    <w:p w:rsidR="009A17DB" w:rsidRDefault="009A17DB" w:rsidP="00607A6C">
      <w:pPr>
        <w:pStyle w:val="ListParagraph"/>
        <w:rPr>
          <w:rStyle w:val="IntenseEmphasis"/>
        </w:rPr>
      </w:pPr>
    </w:p>
    <w:p w:rsidR="009A17DB" w:rsidRDefault="009A17DB" w:rsidP="00607A6C">
      <w:pPr>
        <w:pStyle w:val="ListParagraph"/>
        <w:rPr>
          <w:rStyle w:val="IntenseEmphasis"/>
        </w:rPr>
      </w:pPr>
      <w:r>
        <w:rPr>
          <w:rStyle w:val="IntenseEmphasis"/>
        </w:rPr>
        <w:t>Medium</w:t>
      </w:r>
    </w:p>
    <w:p w:rsidR="009A4821" w:rsidRDefault="009A4821" w:rsidP="00607A6C">
      <w:pPr>
        <w:pStyle w:val="ListParagraph"/>
        <w:rPr>
          <w:rStyle w:val="IntenseEmphasis"/>
        </w:rPr>
      </w:pPr>
    </w:p>
    <w:p w:rsidR="00127DB3" w:rsidRDefault="0017660E" w:rsidP="00127D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val="0"/>
        <w:autoSpaceDN w:val="0"/>
        <w:adjustRightInd w:val="0"/>
        <w:spacing w:after="0" w:line="240" w:lineRule="auto"/>
        <w:ind w:left="1440"/>
        <w:rPr>
          <w:rFonts w:ascii="Calibri" w:eastAsia="Times New Roman" w:hAnsi="Calibri" w:cs="Calibri"/>
          <w:color w:val="000000"/>
        </w:rPr>
      </w:pPr>
      <w:r w:rsidRPr="00127DB3">
        <w:rPr>
          <w:rFonts w:ascii="Calibri" w:eastAsia="Times New Roman" w:hAnsi="Calibri" w:cs="Calibri"/>
          <w:color w:val="000000"/>
        </w:rPr>
        <w:t xml:space="preserve">View was created by using the below script now build a query to </w:t>
      </w:r>
      <w:r w:rsidR="00127DB3">
        <w:rPr>
          <w:rFonts w:ascii="Calibri" w:eastAsia="Times New Roman" w:hAnsi="Calibri" w:cs="Calibri"/>
          <w:color w:val="000000"/>
        </w:rPr>
        <w:t xml:space="preserve">Modify the view by </w:t>
      </w:r>
    </w:p>
    <w:p w:rsidR="00127DB3" w:rsidRDefault="00BD1CD8" w:rsidP="00127DB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val="0"/>
        <w:autoSpaceDN w:val="0"/>
        <w:adjustRightInd w:val="0"/>
        <w:spacing w:after="0" w:line="240" w:lineRule="auto"/>
        <w:ind w:left="1440"/>
        <w:rPr>
          <w:rFonts w:ascii="Calibri" w:eastAsia="Times New Roman" w:hAnsi="Calibri" w:cs="Calibri"/>
          <w:color w:val="000000"/>
        </w:rPr>
      </w:pPr>
      <w:proofErr w:type="gramStart"/>
      <w:r>
        <w:rPr>
          <w:rFonts w:ascii="Calibri" w:eastAsia="Times New Roman" w:hAnsi="Calibri" w:cs="Calibri"/>
          <w:color w:val="000000"/>
        </w:rPr>
        <w:t>adding</w:t>
      </w:r>
      <w:proofErr w:type="gramEnd"/>
      <w:r w:rsidR="00127DB3" w:rsidRPr="00127DB3">
        <w:rPr>
          <w:rFonts w:ascii="Calibri" w:eastAsia="Times New Roman" w:hAnsi="Calibri" w:cs="Calibri"/>
          <w:color w:val="000000"/>
        </w:rPr>
        <w:t xml:space="preserve"> a WHERE clause to limit the rows returned</w:t>
      </w:r>
    </w:p>
    <w:p w:rsidR="00BD1CD8" w:rsidRPr="00127DB3" w:rsidRDefault="00BD1CD8" w:rsidP="00127DB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val="0"/>
        <w:autoSpaceDN w:val="0"/>
        <w:adjustRightInd w:val="0"/>
        <w:spacing w:after="0" w:line="240" w:lineRule="auto"/>
        <w:ind w:left="1440"/>
        <w:rPr>
          <w:rFonts w:ascii="Calibri" w:eastAsia="Times New Roman" w:hAnsi="Calibri" w:cs="Calibri"/>
          <w:color w:val="000000"/>
        </w:rPr>
      </w:pPr>
      <w:r>
        <w:rPr>
          <w:rFonts w:ascii="Calibri" w:eastAsia="Times New Roman" w:hAnsi="Calibri" w:cs="Calibri"/>
          <w:color w:val="000000"/>
        </w:rPr>
        <w:t xml:space="preserve">Hint: use </w:t>
      </w:r>
      <w:proofErr w:type="spellStart"/>
      <w:r>
        <w:rPr>
          <w:rFonts w:ascii="Consolas" w:hAnsi="Consolas" w:cs="Consolas"/>
          <w:color w:val="000000"/>
          <w:sz w:val="20"/>
          <w:szCs w:val="20"/>
        </w:rPr>
        <w:t>HireDate</w:t>
      </w:r>
      <w:proofErr w:type="spellEnd"/>
      <w:r>
        <w:rPr>
          <w:rFonts w:ascii="Calibri" w:eastAsia="Times New Roman" w:hAnsi="Calibri" w:cs="Calibri"/>
          <w:color w:val="000000"/>
        </w:rPr>
        <w:t xml:space="preserve"> and give a specific date to limit rows</w:t>
      </w:r>
    </w:p>
    <w:p w:rsidR="00127DB3" w:rsidRPr="00127DB3" w:rsidRDefault="00127DB3" w:rsidP="00127DB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 </w:t>
      </w:r>
      <w:r w:rsidRPr="00127DB3">
        <w:rPr>
          <w:rFonts w:ascii="Consolas" w:hAnsi="Consolas" w:cs="Consolas"/>
          <w:color w:val="000000"/>
          <w:sz w:val="20"/>
          <w:szCs w:val="20"/>
        </w:rPr>
        <w:t xml:space="preserve">CREATE VIEW </w:t>
      </w:r>
      <w:proofErr w:type="spellStart"/>
      <w:r w:rsidRPr="00127DB3">
        <w:rPr>
          <w:rFonts w:ascii="Consolas" w:hAnsi="Consolas" w:cs="Consolas"/>
          <w:color w:val="000000"/>
          <w:sz w:val="20"/>
          <w:szCs w:val="20"/>
        </w:rPr>
        <w:t>HumanResources.EmployeeHireDate</w:t>
      </w:r>
      <w:proofErr w:type="spellEnd"/>
    </w:p>
    <w:p w:rsidR="00127DB3" w:rsidRDefault="00127DB3" w:rsidP="00127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 AS</w:t>
      </w:r>
    </w:p>
    <w:p w:rsidR="00127DB3" w:rsidRDefault="00127DB3" w:rsidP="00127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  SELECT </w:t>
      </w:r>
      <w:proofErr w:type="spellStart"/>
      <w:r>
        <w:rPr>
          <w:rFonts w:ascii="Consolas" w:hAnsi="Consolas" w:cs="Consolas"/>
          <w:color w:val="000000"/>
          <w:sz w:val="20"/>
          <w:szCs w:val="20"/>
        </w:rPr>
        <w:t>p.FirstName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p.LastName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e.HireDate</w:t>
      </w:r>
      <w:proofErr w:type="spellEnd"/>
    </w:p>
    <w:p w:rsidR="00127DB3" w:rsidRDefault="00127DB3" w:rsidP="00127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   FROM HumanResources.Employee AS e </w:t>
      </w:r>
    </w:p>
    <w:p w:rsidR="00127DB3" w:rsidRDefault="00127DB3" w:rsidP="00127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    JOIN </w:t>
      </w:r>
      <w:proofErr w:type="spellStart"/>
      <w:r>
        <w:rPr>
          <w:rFonts w:ascii="Consolas" w:hAnsi="Consolas" w:cs="Consolas"/>
          <w:color w:val="000000"/>
          <w:sz w:val="20"/>
          <w:szCs w:val="20"/>
        </w:rPr>
        <w:t>Person.Person</w:t>
      </w:r>
      <w:proofErr w:type="spellEnd"/>
      <w:r>
        <w:rPr>
          <w:rFonts w:ascii="Consolas" w:hAnsi="Consolas" w:cs="Consolas"/>
          <w:color w:val="000000"/>
          <w:sz w:val="20"/>
          <w:szCs w:val="20"/>
        </w:rPr>
        <w:t xml:space="preserve"> </w:t>
      </w:r>
      <w:r w:rsidR="00BD1CD8">
        <w:rPr>
          <w:rFonts w:ascii="Consolas" w:hAnsi="Consolas" w:cs="Consolas"/>
          <w:color w:val="000000"/>
          <w:sz w:val="20"/>
          <w:szCs w:val="20"/>
        </w:rPr>
        <w:t>AS p</w:t>
      </w:r>
    </w:p>
    <w:p w:rsidR="00127DB3" w:rsidRDefault="00127DB3" w:rsidP="00127DB3">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     ON </w:t>
      </w:r>
      <w:proofErr w:type="spellStart"/>
      <w:r>
        <w:rPr>
          <w:rFonts w:ascii="Consolas" w:hAnsi="Consolas" w:cs="Consolas"/>
          <w:color w:val="000000"/>
          <w:sz w:val="20"/>
          <w:szCs w:val="20"/>
        </w:rPr>
        <w:t>e.BusinessEntityID</w:t>
      </w:r>
      <w:proofErr w:type="spellEnd"/>
      <w:r>
        <w:rPr>
          <w:rFonts w:ascii="Consolas" w:hAnsi="Consolas" w:cs="Consolas"/>
          <w:color w:val="000000"/>
          <w:sz w:val="20"/>
          <w:szCs w:val="20"/>
        </w:rPr>
        <w:t xml:space="preserve"> = </w:t>
      </w:r>
      <w:proofErr w:type="spellStart"/>
      <w:r w:rsidR="00BD1CD8">
        <w:rPr>
          <w:rFonts w:ascii="Consolas" w:hAnsi="Consolas" w:cs="Consolas"/>
          <w:color w:val="000000"/>
          <w:sz w:val="20"/>
          <w:szCs w:val="20"/>
        </w:rPr>
        <w:t>p.BusinessEntityID</w:t>
      </w:r>
      <w:proofErr w:type="spellEnd"/>
      <w:r w:rsidR="00BD1CD8">
        <w:rPr>
          <w:rFonts w:ascii="Consolas" w:hAnsi="Consolas" w:cs="Consolas"/>
          <w:color w:val="000000"/>
          <w:sz w:val="20"/>
          <w:szCs w:val="20"/>
        </w:rPr>
        <w:t>;</w:t>
      </w:r>
    </w:p>
    <w:p w:rsidR="009A17DB" w:rsidRPr="00127DB3" w:rsidRDefault="00127DB3" w:rsidP="00127DB3">
      <w:pPr>
        <w:pStyle w:val="ListParagraph"/>
        <w:numPr>
          <w:ilvl w:val="0"/>
          <w:numId w:val="1"/>
        </w:numPr>
        <w:autoSpaceDE w:val="0"/>
        <w:autoSpaceDN w:val="0"/>
        <w:adjustRightInd w:val="0"/>
        <w:spacing w:after="0" w:line="240" w:lineRule="auto"/>
        <w:rPr>
          <w:rFonts w:ascii="Calibri" w:eastAsia="Times New Roman" w:hAnsi="Calibri" w:cs="Calibri"/>
          <w:color w:val="000000"/>
        </w:rPr>
      </w:pPr>
      <w:r w:rsidRPr="00127DB3">
        <w:rPr>
          <w:rFonts w:ascii="Calibri" w:eastAsia="Times New Roman" w:hAnsi="Calibri" w:cs="Calibri"/>
          <w:color w:val="000000"/>
        </w:rPr>
        <w:t xml:space="preserve"> </w:t>
      </w:r>
      <w:r w:rsidR="009A17DB" w:rsidRPr="00127DB3">
        <w:rPr>
          <w:rFonts w:ascii="Calibri" w:eastAsia="Times New Roman" w:hAnsi="Calibri" w:cs="Calibri"/>
          <w:color w:val="000000"/>
        </w:rPr>
        <w:t>How many columns can a view have</w:t>
      </w:r>
    </w:p>
    <w:p w:rsidR="00FA2814" w:rsidRPr="007D0D31" w:rsidRDefault="00FA2814" w:rsidP="00FA2814">
      <w:pPr>
        <w:pStyle w:val="ListParagraph"/>
        <w:numPr>
          <w:ilvl w:val="0"/>
          <w:numId w:val="9"/>
        </w:numPr>
        <w:spacing w:after="0" w:line="240" w:lineRule="auto"/>
        <w:rPr>
          <w:rFonts w:ascii="Calibri" w:eastAsia="Times New Roman" w:hAnsi="Calibri" w:cs="Calibri"/>
          <w:color w:val="000000"/>
        </w:rPr>
      </w:pPr>
      <w:r w:rsidRPr="007D0D31">
        <w:rPr>
          <w:rFonts w:ascii="Calibri" w:eastAsia="Times New Roman" w:hAnsi="Calibri" w:cs="Calibri"/>
          <w:color w:val="000000"/>
        </w:rPr>
        <w:t>1023           b)1042            c)1012           d)1024</w:t>
      </w:r>
    </w:p>
    <w:p w:rsidR="009A17DB" w:rsidRDefault="009A17DB" w:rsidP="009A17DB">
      <w:pPr>
        <w:pStyle w:val="ListParagraph"/>
        <w:numPr>
          <w:ilvl w:val="0"/>
          <w:numId w:val="1"/>
        </w:numPr>
        <w:spacing w:after="0" w:line="240" w:lineRule="auto"/>
        <w:rPr>
          <w:rFonts w:ascii="Calibri" w:eastAsia="Times New Roman" w:hAnsi="Calibri" w:cs="Calibri"/>
          <w:color w:val="000000"/>
        </w:rPr>
      </w:pPr>
      <w:r w:rsidRPr="00B7424C">
        <w:rPr>
          <w:rFonts w:ascii="Calibri" w:eastAsia="Times New Roman" w:hAnsi="Calibri" w:cs="Calibri"/>
          <w:color w:val="000000"/>
        </w:rPr>
        <w:t>Write a query for creating an indexed view which</w:t>
      </w:r>
      <w:r>
        <w:rPr>
          <w:rFonts w:ascii="Arial" w:hAnsi="Arial" w:cs="Arial"/>
          <w:color w:val="666666"/>
          <w:sz w:val="18"/>
          <w:szCs w:val="18"/>
        </w:rPr>
        <w:t xml:space="preserve"> </w:t>
      </w:r>
      <w:r w:rsidRPr="00B7424C">
        <w:rPr>
          <w:rFonts w:ascii="Calibri" w:eastAsia="Times New Roman" w:hAnsi="Calibri" w:cs="Calibri"/>
          <w:color w:val="000000"/>
        </w:rPr>
        <w:t>will only pull the first and last name of the user from the users table, and all of the columns from the Contacts table and automatically pick up any new columns that are added to the Contacts table, with no further modifications. </w:t>
      </w:r>
      <w:ins w:id="0" w:author="326789" w:date="2012-07-26T18:10:00Z">
        <w:r w:rsidR="00D907CD">
          <w:rPr>
            <w:rFonts w:ascii="Calibri" w:eastAsia="Times New Roman" w:hAnsi="Calibri" w:cs="Calibri"/>
            <w:color w:val="000000"/>
          </w:rPr>
          <w:t>(</w:t>
        </w:r>
        <w:proofErr w:type="spellStart"/>
        <w:r w:rsidR="00D907CD">
          <w:rPr>
            <w:rFonts w:ascii="Calibri" w:eastAsia="Times New Roman" w:hAnsi="Calibri" w:cs="Calibri"/>
            <w:color w:val="000000"/>
          </w:rPr>
          <w:t>Schemabinding</w:t>
        </w:r>
        <w:proofErr w:type="spellEnd"/>
        <w:r w:rsidR="00D907CD">
          <w:rPr>
            <w:rFonts w:ascii="Calibri" w:eastAsia="Times New Roman" w:hAnsi="Calibri" w:cs="Calibri"/>
            <w:color w:val="000000"/>
          </w:rPr>
          <w:t>)</w:t>
        </w:r>
      </w:ins>
    </w:p>
    <w:p w:rsidR="009A17DB" w:rsidRDefault="009A17DB" w:rsidP="009A17DB">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 xml:space="preserve">Create a clustered index on the above view which has been created using </w:t>
      </w:r>
      <w:r w:rsidRPr="00B7424C">
        <w:rPr>
          <w:rFonts w:ascii="Calibri" w:eastAsia="Times New Roman" w:hAnsi="Calibri" w:cs="Calibri"/>
          <w:color w:val="000000"/>
        </w:rPr>
        <w:t xml:space="preserve">a </w:t>
      </w:r>
      <w:proofErr w:type="spellStart"/>
      <w:r w:rsidRPr="00B7424C">
        <w:rPr>
          <w:rFonts w:ascii="Calibri" w:eastAsia="Times New Roman" w:hAnsi="Calibri" w:cs="Calibri"/>
          <w:color w:val="000000"/>
        </w:rPr>
        <w:t>UserId</w:t>
      </w:r>
      <w:proofErr w:type="spellEnd"/>
      <w:r w:rsidRPr="00B7424C">
        <w:rPr>
          <w:rFonts w:ascii="Calibri" w:eastAsia="Times New Roman" w:hAnsi="Calibri" w:cs="Calibri"/>
          <w:color w:val="000000"/>
        </w:rPr>
        <w:t xml:space="preserve"> will only be in the contacts table once per Organization, so we can make a unique clustered index spanni</w:t>
      </w:r>
      <w:r>
        <w:rPr>
          <w:rFonts w:ascii="Calibri" w:eastAsia="Times New Roman" w:hAnsi="Calibri" w:cs="Calibri"/>
          <w:color w:val="000000"/>
        </w:rPr>
        <w:t xml:space="preserve">ng the </w:t>
      </w:r>
      <w:proofErr w:type="spellStart"/>
      <w:r>
        <w:rPr>
          <w:rFonts w:ascii="Calibri" w:eastAsia="Times New Roman" w:hAnsi="Calibri" w:cs="Calibri"/>
          <w:color w:val="000000"/>
        </w:rPr>
        <w:t>OrgId</w:t>
      </w:r>
      <w:proofErr w:type="spellEnd"/>
      <w:r>
        <w:rPr>
          <w:rFonts w:ascii="Calibri" w:eastAsia="Times New Roman" w:hAnsi="Calibri" w:cs="Calibri"/>
          <w:color w:val="000000"/>
        </w:rPr>
        <w:t xml:space="preserve"> and </w:t>
      </w:r>
      <w:proofErr w:type="spellStart"/>
      <w:r>
        <w:rPr>
          <w:rFonts w:ascii="Calibri" w:eastAsia="Times New Roman" w:hAnsi="Calibri" w:cs="Calibri"/>
          <w:color w:val="000000"/>
        </w:rPr>
        <w:t>UserId</w:t>
      </w:r>
      <w:proofErr w:type="spellEnd"/>
      <w:r>
        <w:rPr>
          <w:rFonts w:ascii="Calibri" w:eastAsia="Times New Roman" w:hAnsi="Calibri" w:cs="Calibri"/>
          <w:color w:val="000000"/>
        </w:rPr>
        <w:t xml:space="preserve"> columns</w:t>
      </w:r>
      <w:ins w:id="1" w:author="326789" w:date="2012-07-26T18:11:00Z">
        <w:r w:rsidR="00D907CD">
          <w:rPr>
            <w:rFonts w:ascii="Calibri" w:eastAsia="Times New Roman" w:hAnsi="Calibri" w:cs="Calibri"/>
            <w:color w:val="000000"/>
          </w:rPr>
          <w:t>(Revisit)</w:t>
        </w:r>
      </w:ins>
    </w:p>
    <w:p w:rsidR="009A17DB" w:rsidRPr="009F11CC" w:rsidRDefault="009A17DB" w:rsidP="009A17DB">
      <w:pPr>
        <w:pStyle w:val="ListParagraph"/>
        <w:numPr>
          <w:ilvl w:val="0"/>
          <w:numId w:val="1"/>
        </w:numPr>
        <w:spacing w:after="0" w:line="240" w:lineRule="auto"/>
        <w:rPr>
          <w:rFonts w:ascii="Calibri" w:eastAsia="Times New Roman" w:hAnsi="Calibri" w:cs="Calibri"/>
          <w:color w:val="000000"/>
        </w:rPr>
      </w:pPr>
      <w:r w:rsidRPr="009F11CC">
        <w:rPr>
          <w:rFonts w:ascii="Calibri" w:eastAsia="Times New Roman" w:hAnsi="Calibri" w:cs="Calibri"/>
          <w:color w:val="000000"/>
        </w:rPr>
        <w:t xml:space="preserve">Create partition view on employee table and department table, drop if it already exists and also print the message when view is created or dropped. Columns of employee table and department table </w:t>
      </w:r>
      <w:ins w:id="2" w:author="326789" w:date="2012-07-26T18:12:00Z">
        <w:r w:rsidR="00D907CD">
          <w:rPr>
            <w:rFonts w:ascii="Calibri" w:eastAsia="Times New Roman" w:hAnsi="Calibri" w:cs="Calibri"/>
            <w:color w:val="000000"/>
          </w:rPr>
          <w:t>(</w:t>
        </w:r>
      </w:ins>
      <w:ins w:id="3" w:author="326789" w:date="2012-07-26T18:13:00Z">
        <w:r w:rsidR="00D907CD">
          <w:rPr>
            <w:rFonts w:ascii="Calibri" w:eastAsia="Times New Roman" w:hAnsi="Calibri" w:cs="Calibri"/>
            <w:color w:val="000000"/>
          </w:rPr>
          <w:t>Revisit</w:t>
        </w:r>
      </w:ins>
      <w:ins w:id="4" w:author="326789" w:date="2012-07-26T18:12:00Z">
        <w:r w:rsidR="00D907CD">
          <w:rPr>
            <w:rFonts w:ascii="Calibri" w:eastAsia="Times New Roman" w:hAnsi="Calibri" w:cs="Calibri"/>
            <w:color w:val="000000"/>
          </w:rPr>
          <w:t>)</w:t>
        </w:r>
      </w:ins>
    </w:p>
    <w:p w:rsidR="009A17DB" w:rsidRPr="009F11CC" w:rsidRDefault="009A17DB" w:rsidP="009A17DB">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sz w:val="20"/>
          <w:szCs w:val="20"/>
        </w:rPr>
        <w:t xml:space="preserve">   </w:t>
      </w:r>
      <w:r w:rsidRPr="009F11CC">
        <w:rPr>
          <w:rFonts w:ascii="Courier New" w:hAnsi="Courier New" w:cs="Courier New"/>
          <w:noProof/>
          <w:sz w:val="20"/>
          <w:szCs w:val="20"/>
        </w:rPr>
        <w:t>Employee</w:t>
      </w:r>
      <w:r>
        <w:rPr>
          <w:rFonts w:ascii="Courier New" w:hAnsi="Courier New" w:cs="Courier New"/>
          <w:noProof/>
          <w:sz w:val="20"/>
          <w:szCs w:val="20"/>
        </w:rPr>
        <w:t>:</w:t>
      </w:r>
    </w:p>
    <w:p w:rsidR="009A17DB" w:rsidRDefault="009A17DB" w:rsidP="009A17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t xml:space="preserve">  EmployeeID </w:t>
      </w:r>
    </w:p>
    <w:p w:rsidR="009A17DB" w:rsidRDefault="009A17DB" w:rsidP="009A17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t xml:space="preserve">  FirstName </w:t>
      </w:r>
    </w:p>
    <w:p w:rsidR="009A17DB" w:rsidRDefault="009A17DB" w:rsidP="009A17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t xml:space="preserve">  LastName </w:t>
      </w:r>
    </w:p>
    <w:p w:rsidR="009A17DB" w:rsidRDefault="009A17DB" w:rsidP="009A17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t xml:space="preserve">  DeptID </w:t>
      </w:r>
    </w:p>
    <w:p w:rsidR="009A17DB" w:rsidRDefault="009A17DB" w:rsidP="009A17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t xml:space="preserve">  Address </w:t>
      </w:r>
    </w:p>
    <w:p w:rsidR="009A17DB" w:rsidRDefault="009A17DB" w:rsidP="009A17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t xml:space="preserve">  City</w:t>
      </w:r>
    </w:p>
    <w:p w:rsidR="009A17DB" w:rsidRDefault="009A17DB" w:rsidP="009A17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lastRenderedPageBreak/>
        <w:t xml:space="preserve">  </w:t>
      </w:r>
      <w:r>
        <w:rPr>
          <w:rFonts w:ascii="Courier New" w:hAnsi="Courier New" w:cs="Courier New"/>
          <w:noProof/>
          <w:sz w:val="20"/>
          <w:szCs w:val="20"/>
        </w:rPr>
        <w:tab/>
      </w:r>
      <w:r>
        <w:rPr>
          <w:rFonts w:ascii="Courier New" w:hAnsi="Courier New" w:cs="Courier New"/>
          <w:noProof/>
          <w:sz w:val="20"/>
          <w:szCs w:val="20"/>
        </w:rPr>
        <w:tab/>
        <w:t xml:space="preserve">  State </w:t>
      </w:r>
    </w:p>
    <w:p w:rsidR="009A17DB" w:rsidRDefault="009A17DB" w:rsidP="009A17DB">
      <w:pPr>
        <w:spacing w:after="0" w:line="240" w:lineRule="auto"/>
        <w:rPr>
          <w:rFonts w:ascii="Courier New" w:hAnsi="Courier New" w:cs="Courier New"/>
          <w:noProof/>
          <w:sz w:val="20"/>
          <w:szCs w:val="20"/>
        </w:rPr>
      </w:pPr>
      <w:r w:rsidRPr="009F11CC">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t xml:space="preserve">  </w:t>
      </w:r>
      <w:r w:rsidRPr="009F11CC">
        <w:rPr>
          <w:rFonts w:ascii="Courier New" w:hAnsi="Courier New" w:cs="Courier New"/>
          <w:noProof/>
          <w:sz w:val="20"/>
          <w:szCs w:val="20"/>
        </w:rPr>
        <w:t xml:space="preserve">Country </w:t>
      </w:r>
    </w:p>
    <w:p w:rsidR="009A17DB" w:rsidRDefault="009A17DB" w:rsidP="009A17DB">
      <w:pPr>
        <w:spacing w:after="0" w:line="240" w:lineRule="auto"/>
        <w:rPr>
          <w:rFonts w:ascii="Courier New" w:hAnsi="Courier New" w:cs="Courier New"/>
          <w:noProof/>
          <w:sz w:val="20"/>
          <w:szCs w:val="20"/>
        </w:rPr>
      </w:pPr>
      <w:r>
        <w:rPr>
          <w:rFonts w:ascii="Courier New" w:hAnsi="Courier New" w:cs="Courier New"/>
          <w:noProof/>
          <w:sz w:val="20"/>
          <w:szCs w:val="20"/>
        </w:rPr>
        <w:t xml:space="preserve">      Department:</w:t>
      </w:r>
    </w:p>
    <w:p w:rsidR="009A17DB" w:rsidRDefault="009A17DB" w:rsidP="009A17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   DeptID </w:t>
      </w:r>
    </w:p>
    <w:p w:rsidR="009A17DB" w:rsidRDefault="009A17DB" w:rsidP="009A17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t xml:space="preserve">   DeptName </w:t>
      </w:r>
    </w:p>
    <w:p w:rsidR="009A17DB" w:rsidRDefault="009A17DB" w:rsidP="009A17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DeptDesc </w:t>
      </w:r>
    </w:p>
    <w:p w:rsidR="009A17DB" w:rsidRDefault="009A17DB" w:rsidP="009A17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DeptAddedBy </w:t>
      </w:r>
    </w:p>
    <w:p w:rsidR="009A17DB" w:rsidRDefault="009A17DB" w:rsidP="009A17DB">
      <w:pPr>
        <w:spacing w:after="0" w:line="240" w:lineRule="auto"/>
        <w:rPr>
          <w:rFonts w:ascii="Courier New" w:hAnsi="Courier New" w:cs="Courier New"/>
          <w:noProof/>
          <w:sz w:val="20"/>
          <w:szCs w:val="20"/>
        </w:rPr>
      </w:pPr>
      <w:r>
        <w:rPr>
          <w:rFonts w:ascii="Courier New" w:hAnsi="Courier New" w:cs="Courier New"/>
          <w:noProof/>
          <w:sz w:val="20"/>
          <w:szCs w:val="20"/>
        </w:rPr>
        <w:t xml:space="preserve">               PostedDate</w:t>
      </w:r>
    </w:p>
    <w:p w:rsidR="009A17DB" w:rsidRDefault="009A17DB" w:rsidP="009A17DB">
      <w:pPr>
        <w:spacing w:after="0" w:line="240" w:lineRule="auto"/>
        <w:rPr>
          <w:rFonts w:ascii="Courier New" w:hAnsi="Courier New" w:cs="Courier New"/>
          <w:noProof/>
          <w:sz w:val="20"/>
          <w:szCs w:val="20"/>
        </w:rPr>
      </w:pPr>
    </w:p>
    <w:p w:rsidR="009A17DB" w:rsidRDefault="009A17DB" w:rsidP="009A17DB">
      <w:pPr>
        <w:spacing w:after="0" w:line="240" w:lineRule="auto"/>
        <w:rPr>
          <w:rFonts w:ascii="Courier New" w:hAnsi="Courier New" w:cs="Courier New"/>
          <w:noProof/>
          <w:sz w:val="20"/>
          <w:szCs w:val="20"/>
        </w:rPr>
      </w:pPr>
    </w:p>
    <w:p w:rsidR="009A17DB" w:rsidRPr="0017660E" w:rsidRDefault="009A17DB" w:rsidP="0017660E">
      <w:pPr>
        <w:spacing w:after="0" w:line="240" w:lineRule="auto"/>
        <w:rPr>
          <w:rFonts w:ascii="Courier New" w:hAnsi="Courier New" w:cs="Courier New"/>
          <w:noProof/>
          <w:sz w:val="20"/>
          <w:szCs w:val="20"/>
        </w:rPr>
      </w:pPr>
    </w:p>
    <w:p w:rsidR="009A17DB" w:rsidRPr="001478AA" w:rsidRDefault="009A17DB" w:rsidP="009A17DB">
      <w:pPr>
        <w:pStyle w:val="ListParagraph"/>
        <w:numPr>
          <w:ilvl w:val="0"/>
          <w:numId w:val="1"/>
        </w:numPr>
        <w:spacing w:after="0" w:line="240" w:lineRule="auto"/>
        <w:rPr>
          <w:rFonts w:ascii="Calibri" w:eastAsia="Times New Roman" w:hAnsi="Calibri" w:cs="Calibri"/>
          <w:color w:val="000000"/>
        </w:rPr>
      </w:pPr>
      <w:r w:rsidRPr="001478AA">
        <w:t xml:space="preserve">Create a partition function with range specified, first 10 records are stored in one </w:t>
      </w:r>
      <w:proofErr w:type="spellStart"/>
      <w:r w:rsidRPr="001478AA">
        <w:t>filegroup</w:t>
      </w:r>
      <w:proofErr w:type="spellEnd"/>
      <w:r w:rsidRPr="001478AA">
        <w:t xml:space="preserve"> and rest are stored in different </w:t>
      </w:r>
      <w:proofErr w:type="spellStart"/>
      <w:r w:rsidRPr="001478AA">
        <w:t>filegroup</w:t>
      </w:r>
      <w:proofErr w:type="spellEnd"/>
    </w:p>
    <w:p w:rsidR="009A17DB" w:rsidRPr="007D0D31" w:rsidRDefault="009A17DB" w:rsidP="009A17DB">
      <w:pPr>
        <w:pStyle w:val="ListParagraph"/>
        <w:numPr>
          <w:ilvl w:val="0"/>
          <w:numId w:val="1"/>
        </w:numPr>
        <w:spacing w:after="0" w:line="240" w:lineRule="auto"/>
      </w:pPr>
      <w:r w:rsidRPr="007D0D31">
        <w:t xml:space="preserve">Create a trigger for inserting rows into  view </w:t>
      </w:r>
      <w:proofErr w:type="spellStart"/>
      <w:r w:rsidRPr="007D0D31">
        <w:t>manger_info</w:t>
      </w:r>
      <w:proofErr w:type="spellEnd"/>
      <w:r w:rsidRPr="007D0D31">
        <w:t xml:space="preserve"> where view looks as below</w:t>
      </w:r>
    </w:p>
    <w:p w:rsidR="009A17DB" w:rsidRPr="007D0D31" w:rsidRDefault="007D0D31" w:rsidP="009A17DB">
      <w:pPr>
        <w:autoSpaceDE w:val="0"/>
        <w:autoSpaceDN w:val="0"/>
        <w:adjustRightInd w:val="0"/>
        <w:spacing w:after="0" w:line="240" w:lineRule="auto"/>
        <w:ind w:left="450"/>
        <w:rPr>
          <w:rFonts w:ascii="Courier New" w:hAnsi="Courier New" w:cs="Courier New"/>
          <w:noProof/>
          <w:sz w:val="20"/>
          <w:szCs w:val="20"/>
        </w:rPr>
      </w:pPr>
      <w:r>
        <w:rPr>
          <w:rFonts w:ascii="Courier New" w:hAnsi="Courier New" w:cs="Courier New"/>
          <w:noProof/>
          <w:sz w:val="20"/>
          <w:szCs w:val="20"/>
        </w:rPr>
        <w:t xml:space="preserve">       </w:t>
      </w:r>
      <w:r w:rsidR="009A17DB" w:rsidRPr="007D0D31">
        <w:rPr>
          <w:rFonts w:ascii="Courier New" w:hAnsi="Courier New" w:cs="Courier New"/>
          <w:noProof/>
          <w:sz w:val="20"/>
          <w:szCs w:val="20"/>
        </w:rPr>
        <w:t xml:space="preserve">CREATE </w:t>
      </w:r>
      <w:r w:rsidR="004F2E83" w:rsidRPr="007D0D31">
        <w:rPr>
          <w:rFonts w:ascii="Courier New" w:hAnsi="Courier New" w:cs="Courier New"/>
          <w:noProof/>
          <w:sz w:val="20"/>
          <w:szCs w:val="20"/>
        </w:rPr>
        <w:t xml:space="preserve"> </w:t>
      </w:r>
      <w:r w:rsidR="009A17DB" w:rsidRPr="007D0D31">
        <w:rPr>
          <w:rFonts w:ascii="Courier New" w:hAnsi="Courier New" w:cs="Courier New"/>
          <w:noProof/>
          <w:sz w:val="20"/>
          <w:szCs w:val="20"/>
        </w:rPr>
        <w:t xml:space="preserve"> VIEW manager_info AS</w:t>
      </w:r>
    </w:p>
    <w:p w:rsidR="007D0D31" w:rsidRDefault="007D0D31" w:rsidP="009A17DB">
      <w:pPr>
        <w:pStyle w:val="ListParagraph"/>
        <w:autoSpaceDE w:val="0"/>
        <w:autoSpaceDN w:val="0"/>
        <w:adjustRightInd w:val="0"/>
        <w:spacing w:after="0" w:line="240" w:lineRule="auto"/>
        <w:ind w:left="810"/>
        <w:rPr>
          <w:rFonts w:ascii="Courier New" w:hAnsi="Courier New" w:cs="Courier New"/>
          <w:noProof/>
          <w:sz w:val="20"/>
          <w:szCs w:val="20"/>
        </w:rPr>
      </w:pPr>
      <w:r>
        <w:rPr>
          <w:rFonts w:ascii="Courier New" w:hAnsi="Courier New" w:cs="Courier New"/>
          <w:noProof/>
          <w:sz w:val="20"/>
          <w:szCs w:val="20"/>
        </w:rPr>
        <w:t xml:space="preserve">      SELECT e.ename</w:t>
      </w:r>
    </w:p>
    <w:p w:rsidR="007D0D31" w:rsidRDefault="007D0D31" w:rsidP="007D0D31">
      <w:pPr>
        <w:pStyle w:val="ListParagraph"/>
        <w:autoSpaceDE w:val="0"/>
        <w:autoSpaceDN w:val="0"/>
        <w:adjustRightInd w:val="0"/>
        <w:spacing w:after="0" w:line="240" w:lineRule="auto"/>
        <w:ind w:left="2160"/>
        <w:rPr>
          <w:rFonts w:ascii="Courier New" w:hAnsi="Courier New" w:cs="Courier New"/>
          <w:noProof/>
          <w:sz w:val="20"/>
          <w:szCs w:val="20"/>
        </w:rPr>
      </w:pPr>
      <w:r>
        <w:rPr>
          <w:rFonts w:ascii="Courier New" w:hAnsi="Courier New" w:cs="Courier New"/>
          <w:noProof/>
          <w:sz w:val="20"/>
          <w:szCs w:val="20"/>
        </w:rPr>
        <w:t xml:space="preserve"> ,</w:t>
      </w:r>
      <w:r w:rsidR="009A17DB" w:rsidRPr="007D0D31">
        <w:rPr>
          <w:rFonts w:ascii="Courier New" w:hAnsi="Courier New" w:cs="Courier New"/>
          <w:noProof/>
          <w:sz w:val="20"/>
          <w:szCs w:val="20"/>
        </w:rPr>
        <w:t>e.empno</w:t>
      </w:r>
    </w:p>
    <w:p w:rsidR="007D0D31" w:rsidRDefault="007D0D31" w:rsidP="007D0D31">
      <w:pPr>
        <w:pStyle w:val="ListParagraph"/>
        <w:autoSpaceDE w:val="0"/>
        <w:autoSpaceDN w:val="0"/>
        <w:adjustRightInd w:val="0"/>
        <w:spacing w:after="0" w:line="240" w:lineRule="auto"/>
        <w:ind w:left="2160"/>
        <w:rPr>
          <w:rFonts w:ascii="Courier New" w:hAnsi="Courier New" w:cs="Courier New"/>
          <w:noProof/>
          <w:sz w:val="20"/>
          <w:szCs w:val="20"/>
        </w:rPr>
      </w:pPr>
      <w:r>
        <w:rPr>
          <w:rFonts w:ascii="Courier New" w:hAnsi="Courier New" w:cs="Courier New"/>
          <w:noProof/>
          <w:sz w:val="20"/>
          <w:szCs w:val="20"/>
        </w:rPr>
        <w:t xml:space="preserve"> </w:t>
      </w:r>
      <w:r w:rsidR="009A17DB" w:rsidRPr="007D0D31">
        <w:rPr>
          <w:rFonts w:ascii="Courier New" w:hAnsi="Courier New" w:cs="Courier New"/>
          <w:noProof/>
          <w:sz w:val="20"/>
          <w:szCs w:val="20"/>
        </w:rPr>
        <w:t>,d.dept_type</w:t>
      </w:r>
    </w:p>
    <w:p w:rsidR="007D0D31" w:rsidRDefault="007D0D31" w:rsidP="007D0D31">
      <w:pPr>
        <w:pStyle w:val="ListParagraph"/>
        <w:autoSpaceDE w:val="0"/>
        <w:autoSpaceDN w:val="0"/>
        <w:adjustRightInd w:val="0"/>
        <w:spacing w:after="0" w:line="240" w:lineRule="auto"/>
        <w:ind w:left="2160"/>
        <w:rPr>
          <w:rFonts w:ascii="Courier New" w:hAnsi="Courier New" w:cs="Courier New"/>
          <w:noProof/>
          <w:sz w:val="20"/>
          <w:szCs w:val="20"/>
        </w:rPr>
      </w:pPr>
      <w:r>
        <w:rPr>
          <w:rFonts w:ascii="Courier New" w:hAnsi="Courier New" w:cs="Courier New"/>
          <w:noProof/>
          <w:sz w:val="20"/>
          <w:szCs w:val="20"/>
        </w:rPr>
        <w:t xml:space="preserve"> </w:t>
      </w:r>
      <w:r w:rsidR="009A17DB" w:rsidRPr="007D0D31">
        <w:rPr>
          <w:rFonts w:ascii="Courier New" w:hAnsi="Courier New" w:cs="Courier New"/>
          <w:noProof/>
          <w:sz w:val="20"/>
          <w:szCs w:val="20"/>
        </w:rPr>
        <w:t>,d.deptno</w:t>
      </w:r>
    </w:p>
    <w:p w:rsidR="007D0D31" w:rsidRDefault="007D0D31" w:rsidP="007D0D31">
      <w:pPr>
        <w:pStyle w:val="ListParagraph"/>
        <w:autoSpaceDE w:val="0"/>
        <w:autoSpaceDN w:val="0"/>
        <w:adjustRightInd w:val="0"/>
        <w:spacing w:after="0" w:line="240" w:lineRule="auto"/>
        <w:ind w:left="2160"/>
        <w:rPr>
          <w:rFonts w:ascii="Courier New" w:hAnsi="Courier New" w:cs="Courier New"/>
          <w:noProof/>
          <w:sz w:val="20"/>
          <w:szCs w:val="20"/>
        </w:rPr>
      </w:pPr>
      <w:r>
        <w:rPr>
          <w:rFonts w:ascii="Courier New" w:hAnsi="Courier New" w:cs="Courier New"/>
          <w:noProof/>
          <w:sz w:val="20"/>
          <w:szCs w:val="20"/>
        </w:rPr>
        <w:t xml:space="preserve"> </w:t>
      </w:r>
      <w:r w:rsidR="009A17DB" w:rsidRPr="007D0D31">
        <w:rPr>
          <w:rFonts w:ascii="Courier New" w:hAnsi="Courier New" w:cs="Courier New"/>
          <w:noProof/>
          <w:sz w:val="20"/>
          <w:szCs w:val="20"/>
        </w:rPr>
        <w:t>,</w:t>
      </w:r>
      <w:r>
        <w:rPr>
          <w:rFonts w:ascii="Courier New" w:hAnsi="Courier New" w:cs="Courier New"/>
          <w:noProof/>
          <w:sz w:val="20"/>
          <w:szCs w:val="20"/>
        </w:rPr>
        <w:t>p.prj_level</w:t>
      </w:r>
    </w:p>
    <w:p w:rsidR="009A17DB" w:rsidRPr="007D0D31" w:rsidRDefault="007D0D31" w:rsidP="007D0D31">
      <w:pPr>
        <w:pStyle w:val="ListParagraph"/>
        <w:autoSpaceDE w:val="0"/>
        <w:autoSpaceDN w:val="0"/>
        <w:adjustRightInd w:val="0"/>
        <w:spacing w:after="0" w:line="240" w:lineRule="auto"/>
        <w:ind w:left="2160"/>
        <w:rPr>
          <w:rFonts w:ascii="Courier New" w:hAnsi="Courier New" w:cs="Courier New"/>
          <w:noProof/>
          <w:sz w:val="20"/>
          <w:szCs w:val="20"/>
        </w:rPr>
      </w:pPr>
      <w:r>
        <w:rPr>
          <w:rFonts w:ascii="Courier New" w:hAnsi="Courier New" w:cs="Courier New"/>
          <w:noProof/>
          <w:sz w:val="20"/>
          <w:szCs w:val="20"/>
        </w:rPr>
        <w:t xml:space="preserve"> ,</w:t>
      </w:r>
      <w:r w:rsidR="009A17DB" w:rsidRPr="007D0D31">
        <w:rPr>
          <w:rFonts w:ascii="Courier New" w:hAnsi="Courier New" w:cs="Courier New"/>
          <w:noProof/>
          <w:sz w:val="20"/>
          <w:szCs w:val="20"/>
        </w:rPr>
        <w:t>p.projno</w:t>
      </w:r>
    </w:p>
    <w:p w:rsidR="009A17DB" w:rsidRPr="007D0D31" w:rsidRDefault="009A17DB" w:rsidP="009A17DB">
      <w:pPr>
        <w:autoSpaceDE w:val="0"/>
        <w:autoSpaceDN w:val="0"/>
        <w:adjustRightInd w:val="0"/>
        <w:spacing w:after="0" w:line="240" w:lineRule="auto"/>
        <w:ind w:left="450"/>
        <w:rPr>
          <w:rFonts w:ascii="Courier New" w:hAnsi="Courier New" w:cs="Courier New"/>
          <w:noProof/>
          <w:sz w:val="20"/>
          <w:szCs w:val="20"/>
        </w:rPr>
      </w:pPr>
      <w:r w:rsidRPr="007D0D31">
        <w:rPr>
          <w:rFonts w:ascii="Courier New" w:hAnsi="Courier New" w:cs="Courier New"/>
          <w:noProof/>
          <w:sz w:val="20"/>
          <w:szCs w:val="20"/>
        </w:rPr>
        <w:t xml:space="preserve">          FROM Emp_tab e, Dept_tab d, Project_tab p</w:t>
      </w:r>
    </w:p>
    <w:p w:rsidR="009A17DB" w:rsidRPr="007D0D31" w:rsidRDefault="009A17DB" w:rsidP="009A17DB">
      <w:pPr>
        <w:autoSpaceDE w:val="0"/>
        <w:autoSpaceDN w:val="0"/>
        <w:adjustRightInd w:val="0"/>
        <w:spacing w:after="0" w:line="240" w:lineRule="auto"/>
        <w:ind w:left="450"/>
        <w:rPr>
          <w:rFonts w:ascii="Courier New" w:hAnsi="Courier New" w:cs="Courier New"/>
          <w:noProof/>
          <w:sz w:val="20"/>
          <w:szCs w:val="20"/>
        </w:rPr>
      </w:pPr>
      <w:r w:rsidRPr="007D0D31">
        <w:rPr>
          <w:rFonts w:ascii="Courier New" w:hAnsi="Courier New" w:cs="Courier New"/>
          <w:noProof/>
          <w:sz w:val="20"/>
          <w:szCs w:val="20"/>
        </w:rPr>
        <w:t xml:space="preserve">            WHERE e.empno = d.mgr_no</w:t>
      </w:r>
    </w:p>
    <w:p w:rsidR="009A17DB" w:rsidRDefault="009A17DB" w:rsidP="009A17DB">
      <w:pPr>
        <w:pStyle w:val="ListParagraph"/>
        <w:spacing w:after="0" w:line="240" w:lineRule="auto"/>
        <w:ind w:left="810"/>
        <w:rPr>
          <w:rFonts w:ascii="Courier New" w:hAnsi="Courier New" w:cs="Courier New"/>
          <w:noProof/>
          <w:sz w:val="20"/>
          <w:szCs w:val="20"/>
        </w:rPr>
      </w:pPr>
      <w:r w:rsidRPr="007D0D31">
        <w:rPr>
          <w:rFonts w:ascii="Courier New" w:hAnsi="Courier New" w:cs="Courier New"/>
          <w:noProof/>
          <w:sz w:val="20"/>
          <w:szCs w:val="20"/>
        </w:rPr>
        <w:t xml:space="preserve">           AND d.deptno = p.resp_dept;</w:t>
      </w:r>
    </w:p>
    <w:p w:rsidR="009A17DB" w:rsidRDefault="004C336E" w:rsidP="004C336E">
      <w:pPr>
        <w:pStyle w:val="ListParagraph"/>
        <w:numPr>
          <w:ilvl w:val="0"/>
          <w:numId w:val="1"/>
        </w:numPr>
        <w:spacing w:before="100" w:beforeAutospacing="1" w:after="100" w:afterAutospacing="1" w:line="240" w:lineRule="auto"/>
        <w:outlineLvl w:val="2"/>
        <w:rPr>
          <w:rFonts w:ascii="Calibri" w:eastAsia="Times New Roman" w:hAnsi="Calibri" w:cs="Calibri"/>
          <w:color w:val="000000"/>
        </w:rPr>
      </w:pPr>
      <w:r w:rsidRPr="009F11CC">
        <w:rPr>
          <w:rFonts w:ascii="Calibri" w:eastAsia="Times New Roman" w:hAnsi="Calibri" w:cs="Calibri"/>
          <w:color w:val="000000"/>
        </w:rPr>
        <w:t xml:space="preserve">Create partition view </w:t>
      </w:r>
      <w:r>
        <w:rPr>
          <w:rFonts w:ascii="Calibri" w:eastAsia="Times New Roman" w:hAnsi="Calibri" w:cs="Calibri"/>
          <w:color w:val="000000"/>
        </w:rPr>
        <w:t>across the three server tables, partitiontable1 in server1, partitiontable2 in server2 and partitiontable3 in server3</w:t>
      </w:r>
      <w:r w:rsidRPr="004C336E">
        <w:rPr>
          <w:rFonts w:ascii="Calibri" w:eastAsia="Times New Roman" w:hAnsi="Calibri" w:cs="Calibri"/>
          <w:color w:val="000000"/>
        </w:rPr>
        <w:t xml:space="preserve">  </w:t>
      </w:r>
    </w:p>
    <w:p w:rsidR="001D4B83" w:rsidRDefault="001D4B83" w:rsidP="001D4B83">
      <w:pPr>
        <w:pStyle w:val="ListParagraph"/>
        <w:spacing w:before="100" w:beforeAutospacing="1" w:after="100" w:afterAutospacing="1" w:line="240" w:lineRule="auto"/>
        <w:ind w:left="900"/>
        <w:outlineLvl w:val="2"/>
        <w:rPr>
          <w:ins w:id="5" w:author="272019" w:date="2012-07-30T16:32:00Z"/>
          <w:rFonts w:ascii="Courier New" w:hAnsi="Courier New" w:cs="Courier New"/>
          <w:noProof/>
          <w:sz w:val="20"/>
          <w:szCs w:val="20"/>
        </w:rPr>
      </w:pPr>
    </w:p>
    <w:p w:rsidR="001D4B83" w:rsidRDefault="001D4B83" w:rsidP="001D4B83">
      <w:pPr>
        <w:autoSpaceDE w:val="0"/>
        <w:autoSpaceDN w:val="0"/>
        <w:adjustRightInd w:val="0"/>
        <w:spacing w:after="0" w:line="240" w:lineRule="auto"/>
      </w:pPr>
      <w:r>
        <w:t xml:space="preserve">11. Create a view “alphabetical_list_of_products” which uses the Production.ProductsubCategory and </w:t>
      </w:r>
      <w:r w:rsidRPr="00F333DE">
        <w:t>Production.Product</w:t>
      </w:r>
      <w:r>
        <w:t xml:space="preserve"> tables in adventureworks database to display the products name in the </w:t>
      </w:r>
      <w:r w:rsidRPr="00F333DE">
        <w:t>Production.Product</w:t>
      </w:r>
      <w:r>
        <w:t xml:space="preserve"> table in alphabetical order, for all the products with productsubcategoryid   column values common in both the tables </w:t>
      </w:r>
    </w:p>
    <w:p w:rsidR="001D4B83" w:rsidRDefault="001D4B83" w:rsidP="001D4B83">
      <w:pPr>
        <w:autoSpaceDE w:val="0"/>
        <w:autoSpaceDN w:val="0"/>
        <w:adjustRightInd w:val="0"/>
        <w:spacing w:after="0" w:line="240" w:lineRule="auto"/>
      </w:pPr>
    </w:p>
    <w:p w:rsidR="001D4B83" w:rsidRDefault="001D4B83" w:rsidP="001D4B8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r>
        <w:rPr>
          <w:rFonts w:ascii="Consolas" w:hAnsi="Consolas" w:cs="Consolas"/>
          <w:color w:val="008080"/>
          <w:sz w:val="19"/>
          <w:szCs w:val="19"/>
        </w:rPr>
        <w:t>"Alphabetical_list_of_products"</w:t>
      </w:r>
      <w:r>
        <w:rPr>
          <w:rFonts w:ascii="Consolas" w:hAnsi="Consolas" w:cs="Consolas"/>
          <w:sz w:val="19"/>
          <w:szCs w:val="19"/>
        </w:rPr>
        <w:t xml:space="preserve"> </w:t>
      </w:r>
      <w:r>
        <w:rPr>
          <w:rFonts w:ascii="Consolas" w:hAnsi="Consolas" w:cs="Consolas"/>
          <w:color w:val="0000FF"/>
          <w:sz w:val="19"/>
          <w:szCs w:val="19"/>
        </w:rPr>
        <w:t>AS</w:t>
      </w:r>
    </w:p>
    <w:p w:rsidR="001D4B83" w:rsidRDefault="001D4B83" w:rsidP="001D4B8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sz w:val="19"/>
          <w:szCs w:val="19"/>
        </w:rPr>
        <w:t xml:space="preserve"> </w:t>
      </w:r>
      <w:proofErr w:type="spellStart"/>
      <w:proofErr w:type="gramStart"/>
      <w:r>
        <w:rPr>
          <w:rFonts w:ascii="Consolas" w:hAnsi="Consolas" w:cs="Consolas"/>
          <w:color w:val="008080"/>
          <w:sz w:val="19"/>
          <w:szCs w:val="19"/>
        </w:rPr>
        <w:t>productname</w:t>
      </w:r>
      <w:proofErr w:type="spellEnd"/>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sz w:val="19"/>
          <w:szCs w:val="19"/>
        </w:rPr>
        <w:t xml:space="preserve"> </w:t>
      </w:r>
      <w:proofErr w:type="spellStart"/>
      <w:r>
        <w:rPr>
          <w:rFonts w:ascii="Consolas" w:hAnsi="Consolas" w:cs="Consolas"/>
          <w:color w:val="008080"/>
          <w:sz w:val="19"/>
          <w:szCs w:val="19"/>
        </w:rPr>
        <w:t>ps</w:t>
      </w:r>
      <w:r>
        <w:rPr>
          <w:rFonts w:ascii="Consolas" w:hAnsi="Consolas" w:cs="Consolas"/>
          <w:color w:val="808080"/>
          <w:sz w:val="19"/>
          <w:szCs w:val="19"/>
        </w:rPr>
        <w:t>.</w:t>
      </w:r>
      <w:r>
        <w:rPr>
          <w:rFonts w:ascii="Consolas" w:hAnsi="Consolas" w:cs="Consolas"/>
          <w:color w:val="008080"/>
          <w:sz w:val="19"/>
          <w:szCs w:val="19"/>
        </w:rPr>
        <w:t>Name</w:t>
      </w:r>
      <w:proofErr w:type="spellEnd"/>
      <w:r>
        <w:rPr>
          <w:rFonts w:ascii="Consolas" w:hAnsi="Consolas" w:cs="Consolas"/>
          <w:sz w:val="19"/>
          <w:szCs w:val="19"/>
        </w:rPr>
        <w:t xml:space="preserve"> </w:t>
      </w:r>
      <w:proofErr w:type="spellStart"/>
      <w:r>
        <w:rPr>
          <w:rFonts w:ascii="Consolas" w:hAnsi="Consolas" w:cs="Consolas"/>
          <w:color w:val="008080"/>
          <w:sz w:val="19"/>
          <w:szCs w:val="19"/>
        </w:rPr>
        <w:t>Category_Name</w:t>
      </w:r>
      <w:proofErr w:type="spellEnd"/>
    </w:p>
    <w:p w:rsidR="001D4B83" w:rsidRDefault="001D4B83" w:rsidP="001D4B8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production</w:t>
      </w:r>
      <w:r>
        <w:rPr>
          <w:rFonts w:ascii="Consolas" w:hAnsi="Consolas" w:cs="Consolas"/>
          <w:color w:val="808080"/>
          <w:sz w:val="19"/>
          <w:szCs w:val="19"/>
        </w:rPr>
        <w:t>.</w:t>
      </w:r>
      <w:r>
        <w:rPr>
          <w:rFonts w:ascii="Consolas" w:hAnsi="Consolas" w:cs="Consolas"/>
          <w:color w:val="008080"/>
          <w:sz w:val="19"/>
          <w:szCs w:val="19"/>
        </w:rPr>
        <w:t>productsubcategory</w:t>
      </w:r>
      <w:proofErr w:type="spellEnd"/>
      <w:r>
        <w:rPr>
          <w:rFonts w:ascii="Consolas" w:hAnsi="Consolas" w:cs="Consolas"/>
          <w:sz w:val="19"/>
          <w:szCs w:val="19"/>
        </w:rPr>
        <w:t xml:space="preserve"> </w:t>
      </w:r>
      <w:proofErr w:type="spellStart"/>
      <w:r>
        <w:rPr>
          <w:rFonts w:ascii="Consolas" w:hAnsi="Consolas" w:cs="Consolas"/>
          <w:color w:val="008080"/>
          <w:sz w:val="19"/>
          <w:szCs w:val="19"/>
        </w:rPr>
        <w:t>ps</w:t>
      </w:r>
      <w:proofErr w:type="spellEnd"/>
      <w:r>
        <w:rPr>
          <w:rFonts w:ascii="Consolas" w:hAnsi="Consolas" w:cs="Consolas"/>
          <w:sz w:val="19"/>
          <w:szCs w:val="19"/>
        </w:rPr>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Production</w:t>
      </w:r>
      <w:r>
        <w:rPr>
          <w:rFonts w:ascii="Consolas" w:hAnsi="Consolas" w:cs="Consolas"/>
          <w:color w:val="808080"/>
          <w:sz w:val="19"/>
          <w:szCs w:val="19"/>
        </w:rPr>
        <w:t>.</w:t>
      </w:r>
      <w:r>
        <w:rPr>
          <w:rFonts w:ascii="Consolas" w:hAnsi="Consolas" w:cs="Consolas"/>
          <w:color w:val="008080"/>
          <w:sz w:val="19"/>
          <w:szCs w:val="19"/>
        </w:rPr>
        <w:t>Product</w:t>
      </w:r>
      <w:r>
        <w:rPr>
          <w:rFonts w:ascii="Consolas" w:hAnsi="Consolas" w:cs="Consolas"/>
          <w:sz w:val="19"/>
          <w:szCs w:val="19"/>
        </w:rPr>
        <w:t xml:space="preserve"> </w:t>
      </w:r>
      <w:r>
        <w:rPr>
          <w:rFonts w:ascii="Consolas" w:hAnsi="Consolas" w:cs="Consolas"/>
          <w:color w:val="008080"/>
          <w:sz w:val="19"/>
          <w:szCs w:val="19"/>
        </w:rPr>
        <w:t>p</w:t>
      </w:r>
    </w:p>
    <w:p w:rsidR="001D4B83" w:rsidRDefault="001D4B83" w:rsidP="001D4B8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ps</w:t>
      </w:r>
      <w:r>
        <w:rPr>
          <w:rFonts w:ascii="Consolas" w:hAnsi="Consolas" w:cs="Consolas"/>
          <w:color w:val="808080"/>
          <w:sz w:val="19"/>
          <w:szCs w:val="19"/>
        </w:rPr>
        <w:t>.</w:t>
      </w:r>
      <w:r>
        <w:rPr>
          <w:rFonts w:ascii="Consolas" w:hAnsi="Consolas" w:cs="Consolas"/>
          <w:color w:val="008080"/>
          <w:sz w:val="19"/>
          <w:szCs w:val="19"/>
        </w:rPr>
        <w:t>ProductSubcategoryID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ProductSubcategoryID</w:t>
      </w:r>
      <w:proofErr w:type="spellEnd"/>
    </w:p>
    <w:p w:rsidR="001D4B83" w:rsidRDefault="001D4B83" w:rsidP="001D4B83">
      <w:pPr>
        <w:autoSpaceDE w:val="0"/>
        <w:autoSpaceDN w:val="0"/>
        <w:adjustRightInd w:val="0"/>
        <w:spacing w:after="0" w:line="240" w:lineRule="auto"/>
        <w:rPr>
          <w:rFonts w:ascii="Consolas" w:hAnsi="Consolas" w:cs="Consolas"/>
          <w:sz w:val="19"/>
          <w:szCs w:val="19"/>
        </w:rPr>
      </w:pPr>
    </w:p>
    <w:p w:rsidR="001D4B83" w:rsidRDefault="001D4B83" w:rsidP="001D4B83">
      <w:pPr>
        <w:autoSpaceDE w:val="0"/>
        <w:autoSpaceDN w:val="0"/>
        <w:adjustRightInd w:val="0"/>
        <w:spacing w:after="0" w:line="240" w:lineRule="auto"/>
        <w:rPr>
          <w:rFonts w:ascii="Consolas" w:hAnsi="Consolas" w:cs="Consolas"/>
          <w:color w:val="008080"/>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Alphabetical_list_of_products</w:t>
      </w:r>
    </w:p>
    <w:p w:rsidR="001D4B83" w:rsidRDefault="001D4B83" w:rsidP="001D4B83">
      <w:pPr>
        <w:pStyle w:val="ListParagraph"/>
        <w:spacing w:before="100" w:beforeAutospacing="1" w:after="100" w:afterAutospacing="1" w:line="240" w:lineRule="auto"/>
        <w:ind w:left="900"/>
        <w:outlineLvl w:val="2"/>
        <w:rPr>
          <w:rFonts w:ascii="Courier New" w:hAnsi="Courier New" w:cs="Courier New"/>
          <w:noProof/>
          <w:sz w:val="20"/>
          <w:szCs w:val="20"/>
        </w:rPr>
      </w:pPr>
    </w:p>
    <w:p w:rsidR="001D4B83" w:rsidRDefault="001D4B83" w:rsidP="001D4B83">
      <w:pPr>
        <w:autoSpaceDE w:val="0"/>
        <w:autoSpaceDN w:val="0"/>
        <w:adjustRightInd w:val="0"/>
        <w:spacing w:after="0" w:line="240" w:lineRule="auto"/>
      </w:pPr>
      <w:r>
        <w:t>12</w:t>
      </w:r>
      <w:proofErr w:type="gramStart"/>
      <w:r>
        <w:t>.Create</w:t>
      </w:r>
      <w:proofErr w:type="gramEnd"/>
      <w:r>
        <w:t xml:space="preserve"> a table student with columns student_id, student_name, student_gender.</w:t>
      </w:r>
    </w:p>
    <w:p w:rsidR="001D4B83" w:rsidRDefault="001D4B83" w:rsidP="001D4B83">
      <w:pPr>
        <w:autoSpaceDE w:val="0"/>
        <w:autoSpaceDN w:val="0"/>
        <w:adjustRightInd w:val="0"/>
        <w:spacing w:after="0" w:line="240" w:lineRule="auto"/>
      </w:pPr>
      <w:r>
        <w:t xml:space="preserve">Create a view </w:t>
      </w:r>
      <w:proofErr w:type="spellStart"/>
      <w:r>
        <w:t>student_view</w:t>
      </w:r>
      <w:proofErr w:type="spellEnd"/>
      <w:r>
        <w:t xml:space="preserve"> on this </w:t>
      </w:r>
      <w:proofErr w:type="gramStart"/>
      <w:r>
        <w:t>table ,</w:t>
      </w:r>
      <w:proofErr w:type="gramEnd"/>
      <w:r>
        <w:t xml:space="preserve"> on all the columns.</w:t>
      </w:r>
    </w:p>
    <w:p w:rsidR="001D4B83" w:rsidRDefault="001D4B83" w:rsidP="001D4B83">
      <w:pPr>
        <w:autoSpaceDE w:val="0"/>
        <w:autoSpaceDN w:val="0"/>
        <w:adjustRightInd w:val="0"/>
        <w:spacing w:after="0" w:line="240" w:lineRule="auto"/>
      </w:pPr>
      <w:r>
        <w:t xml:space="preserve">Write a query which will display all the column names defined in the view. </w:t>
      </w:r>
      <w:proofErr w:type="gramStart"/>
      <w:r>
        <w:t>( 5</w:t>
      </w:r>
      <w:proofErr w:type="gramEnd"/>
      <w:r>
        <w:t xml:space="preserve"> marks)</w:t>
      </w:r>
    </w:p>
    <w:p w:rsidR="001D4B83" w:rsidRPr="00BB2CD1" w:rsidRDefault="001D4B83" w:rsidP="001D4B8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B2CD1">
        <w:rPr>
          <w:rFonts w:ascii="Times New Roman" w:eastAsia="Times New Roman" w:hAnsi="Times New Roman" w:cs="Times New Roman"/>
          <w:sz w:val="24"/>
          <w:szCs w:val="24"/>
        </w:rPr>
        <w:t>SYSCOLUMNS — stores the names of the columns defined in the view.</w:t>
      </w:r>
    </w:p>
    <w:p w:rsidR="001D4B83" w:rsidRDefault="001D4B83" w:rsidP="001D4B83">
      <w:pPr>
        <w:pStyle w:val="ListParagraph"/>
        <w:spacing w:before="100" w:beforeAutospacing="1" w:after="100" w:afterAutospacing="1" w:line="240" w:lineRule="auto"/>
        <w:ind w:left="900"/>
        <w:outlineLvl w:val="2"/>
        <w:rPr>
          <w:rFonts w:ascii="Courier New" w:hAnsi="Courier New" w:cs="Courier New"/>
          <w:noProof/>
          <w:sz w:val="20"/>
          <w:szCs w:val="20"/>
        </w:rPr>
      </w:pPr>
    </w:p>
    <w:p w:rsidR="001D4B83" w:rsidRDefault="001D4B83" w:rsidP="001D4B83">
      <w:pPr>
        <w:pStyle w:val="ListParagraph"/>
        <w:spacing w:before="100" w:beforeAutospacing="1" w:after="100" w:afterAutospacing="1" w:line="240" w:lineRule="auto"/>
        <w:ind w:left="900"/>
        <w:outlineLvl w:val="2"/>
        <w:rPr>
          <w:rFonts w:ascii="Courier New" w:hAnsi="Courier New" w:cs="Courier New"/>
          <w:noProof/>
          <w:sz w:val="20"/>
          <w:szCs w:val="20"/>
        </w:rPr>
      </w:pPr>
    </w:p>
    <w:p w:rsidR="001D4B83" w:rsidRDefault="001D4B83" w:rsidP="001D4B83">
      <w:pPr>
        <w:autoSpaceDE w:val="0"/>
        <w:autoSpaceDN w:val="0"/>
        <w:adjustRightInd w:val="0"/>
        <w:spacing w:after="0" w:line="240" w:lineRule="auto"/>
      </w:pPr>
      <w:r>
        <w:lastRenderedPageBreak/>
        <w:t xml:space="preserve">13. Create a view Customers_without_orders on customerid and accountnumber columns in the table Sales.Customer in adventureworks database; </w:t>
      </w:r>
      <w:r w:rsidRPr="00542C03">
        <w:rPr>
          <w:b/>
        </w:rPr>
        <w:t>to get the list of customers who do not have any orders</w:t>
      </w:r>
      <w:r>
        <w:t xml:space="preserve">; based on the </w:t>
      </w:r>
      <w:r w:rsidRPr="00542C03">
        <w:rPr>
          <w:b/>
        </w:rPr>
        <w:t>condition</w:t>
      </w:r>
      <w:r>
        <w:t xml:space="preserve"> where customerid column values present in Sales.Customer are not present in Sales.SalesOrderHeader.</w:t>
      </w:r>
    </w:p>
    <w:p w:rsidR="001D4B83" w:rsidRDefault="001D4B83" w:rsidP="001D4B83">
      <w:pPr>
        <w:autoSpaceDE w:val="0"/>
        <w:autoSpaceDN w:val="0"/>
        <w:adjustRightInd w:val="0"/>
        <w:spacing w:after="0" w:line="240" w:lineRule="auto"/>
      </w:pPr>
    </w:p>
    <w:p w:rsidR="001D4B83" w:rsidRDefault="001D4B83" w:rsidP="001D4B8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r>
        <w:rPr>
          <w:rFonts w:ascii="Consolas" w:hAnsi="Consolas" w:cs="Consolas"/>
          <w:color w:val="008080"/>
          <w:sz w:val="19"/>
          <w:szCs w:val="19"/>
        </w:rPr>
        <w:t>vwCustomersWithoutOrders</w:t>
      </w:r>
    </w:p>
    <w:p w:rsidR="001D4B83" w:rsidRDefault="001D4B83" w:rsidP="001D4B8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1D4B83" w:rsidRDefault="001D4B83" w:rsidP="001D4B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AccountNumber</w:t>
      </w:r>
      <w:proofErr w:type="spellEnd"/>
    </w:p>
    <w:p w:rsidR="001D4B83" w:rsidRDefault="001D4B83" w:rsidP="001D4B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Sales</w:t>
      </w:r>
      <w:r>
        <w:rPr>
          <w:rFonts w:ascii="Consolas" w:hAnsi="Consolas" w:cs="Consolas"/>
          <w:color w:val="808080"/>
          <w:sz w:val="19"/>
          <w:szCs w:val="19"/>
        </w:rPr>
        <w:t>.</w:t>
      </w:r>
      <w:r>
        <w:rPr>
          <w:rFonts w:ascii="Consolas" w:hAnsi="Consolas" w:cs="Consolas"/>
          <w:color w:val="008080"/>
          <w:sz w:val="19"/>
          <w:szCs w:val="19"/>
        </w:rPr>
        <w:t>Customer</w:t>
      </w:r>
    </w:p>
    <w:p w:rsidR="001D4B83" w:rsidRDefault="001D4B83" w:rsidP="001D4B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p>
    <w:p w:rsidR="001D4B83" w:rsidRDefault="001D4B83" w:rsidP="001D4B8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CustomerID</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Sales</w:t>
      </w:r>
      <w:r>
        <w:rPr>
          <w:rFonts w:ascii="Consolas" w:hAnsi="Consolas" w:cs="Consolas"/>
          <w:color w:val="808080"/>
          <w:sz w:val="19"/>
          <w:szCs w:val="19"/>
        </w:rPr>
        <w:t>.</w:t>
      </w:r>
      <w:r>
        <w:rPr>
          <w:rFonts w:ascii="Consolas" w:hAnsi="Consolas" w:cs="Consolas"/>
          <w:color w:val="008080"/>
          <w:sz w:val="19"/>
          <w:szCs w:val="19"/>
        </w:rPr>
        <w:t>SalesOrderHeader</w:t>
      </w:r>
      <w:proofErr w:type="spellEnd"/>
      <w:r>
        <w:rPr>
          <w:rFonts w:ascii="Consolas" w:hAnsi="Consolas" w:cs="Consolas"/>
          <w:sz w:val="19"/>
          <w:szCs w:val="19"/>
        </w:rPr>
        <w:t xml:space="preserve"> </w:t>
      </w:r>
      <w:r>
        <w:rPr>
          <w:rFonts w:ascii="Consolas" w:hAnsi="Consolas" w:cs="Consolas"/>
          <w:color w:val="0000FF"/>
          <w:sz w:val="19"/>
          <w:szCs w:val="19"/>
        </w:rPr>
        <w:t>WHERE</w:t>
      </w:r>
    </w:p>
    <w:p w:rsidR="001D4B83" w:rsidRDefault="001D4B83" w:rsidP="001D4B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Sales</w:t>
      </w:r>
      <w:r>
        <w:rPr>
          <w:rFonts w:ascii="Consolas" w:hAnsi="Consolas" w:cs="Consolas"/>
          <w:color w:val="808080"/>
          <w:sz w:val="19"/>
          <w:szCs w:val="19"/>
        </w:rPr>
        <w:t>.</w:t>
      </w:r>
      <w:r>
        <w:rPr>
          <w:rFonts w:ascii="Consolas" w:hAnsi="Consolas" w:cs="Consolas"/>
          <w:color w:val="008080"/>
          <w:sz w:val="19"/>
          <w:szCs w:val="19"/>
        </w:rPr>
        <w:t>Customer</w:t>
      </w:r>
      <w:r>
        <w:rPr>
          <w:rFonts w:ascii="Consolas" w:hAnsi="Consolas" w:cs="Consolas"/>
          <w:color w:val="808080"/>
          <w:sz w:val="19"/>
          <w:szCs w:val="19"/>
        </w:rPr>
        <w:t>.</w:t>
      </w:r>
      <w:r>
        <w:rPr>
          <w:rFonts w:ascii="Consolas" w:hAnsi="Consolas" w:cs="Consolas"/>
          <w:color w:val="008080"/>
          <w:sz w:val="19"/>
          <w:szCs w:val="19"/>
        </w:rPr>
        <w:t>CustomerID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Sales</w:t>
      </w:r>
      <w:r>
        <w:rPr>
          <w:rFonts w:ascii="Consolas" w:hAnsi="Consolas" w:cs="Consolas"/>
          <w:color w:val="808080"/>
          <w:sz w:val="19"/>
          <w:szCs w:val="19"/>
        </w:rPr>
        <w:t>.</w:t>
      </w:r>
      <w:r>
        <w:rPr>
          <w:rFonts w:ascii="Consolas" w:hAnsi="Consolas" w:cs="Consolas"/>
          <w:color w:val="008080"/>
          <w:sz w:val="19"/>
          <w:szCs w:val="19"/>
        </w:rPr>
        <w:t>SalesOrderHeader</w:t>
      </w:r>
      <w:r>
        <w:rPr>
          <w:rFonts w:ascii="Consolas" w:hAnsi="Consolas" w:cs="Consolas"/>
          <w:color w:val="808080"/>
          <w:sz w:val="19"/>
          <w:szCs w:val="19"/>
        </w:rPr>
        <w:t>.</w:t>
      </w:r>
      <w:r>
        <w:rPr>
          <w:rFonts w:ascii="Consolas" w:hAnsi="Consolas" w:cs="Consolas"/>
          <w:color w:val="008080"/>
          <w:sz w:val="19"/>
          <w:szCs w:val="19"/>
        </w:rPr>
        <w:t>CustomerID</w:t>
      </w:r>
      <w:proofErr w:type="spellEnd"/>
      <w:r>
        <w:rPr>
          <w:rFonts w:ascii="Consolas" w:hAnsi="Consolas" w:cs="Consolas"/>
          <w:color w:val="808080"/>
          <w:sz w:val="19"/>
          <w:szCs w:val="19"/>
        </w:rPr>
        <w:t>)</w:t>
      </w:r>
    </w:p>
    <w:p w:rsidR="001D4B83" w:rsidRDefault="001D4B83" w:rsidP="001D4B83">
      <w:pPr>
        <w:autoSpaceDE w:val="0"/>
        <w:autoSpaceDN w:val="0"/>
        <w:adjustRightInd w:val="0"/>
        <w:spacing w:after="0" w:line="240" w:lineRule="auto"/>
        <w:rPr>
          <w:rFonts w:ascii="Consolas" w:hAnsi="Consolas" w:cs="Consolas"/>
          <w:sz w:val="19"/>
          <w:szCs w:val="19"/>
        </w:rPr>
      </w:pPr>
    </w:p>
    <w:p w:rsidR="001D4B83" w:rsidRDefault="001D4B83" w:rsidP="001D4B83">
      <w:pPr>
        <w:autoSpaceDE w:val="0"/>
        <w:autoSpaceDN w:val="0"/>
        <w:adjustRightInd w:val="0"/>
        <w:spacing w:after="0" w:line="240" w:lineRule="auto"/>
        <w:rPr>
          <w:rFonts w:ascii="Consolas" w:hAnsi="Consolas" w:cs="Consolas"/>
          <w:sz w:val="19"/>
          <w:szCs w:val="19"/>
        </w:rPr>
      </w:pPr>
    </w:p>
    <w:p w:rsidR="001D4B83" w:rsidRDefault="001D4B83" w:rsidP="001D4B83">
      <w:pPr>
        <w:autoSpaceDE w:val="0"/>
        <w:autoSpaceDN w:val="0"/>
        <w:adjustRightInd w:val="0"/>
        <w:spacing w:after="0" w:line="240" w:lineRule="auto"/>
        <w:rPr>
          <w:rFonts w:ascii="Consolas" w:hAnsi="Consolas" w:cs="Consolas"/>
          <w:sz w:val="19"/>
          <w:szCs w:val="19"/>
        </w:rPr>
      </w:pPr>
    </w:p>
    <w:p w:rsidR="001D4B83" w:rsidRDefault="001D4B83" w:rsidP="001D4B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--This example selects all customers who do not have orders. You call the view like this:</w:t>
      </w:r>
    </w:p>
    <w:p w:rsidR="001D4B83" w:rsidRDefault="001D4B83" w:rsidP="001D4B83">
      <w:pPr>
        <w:autoSpaceDE w:val="0"/>
        <w:autoSpaceDN w:val="0"/>
        <w:adjustRightInd w:val="0"/>
        <w:spacing w:after="0" w:line="240" w:lineRule="auto"/>
        <w:rPr>
          <w:rFonts w:ascii="Consolas" w:hAnsi="Consolas" w:cs="Consolas"/>
          <w:sz w:val="19"/>
          <w:szCs w:val="19"/>
        </w:rPr>
      </w:pPr>
    </w:p>
    <w:p w:rsidR="001D4B83" w:rsidRDefault="001D4B83" w:rsidP="001D4B83">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vwCustomersWithoutOrders</w:t>
      </w:r>
    </w:p>
    <w:p w:rsidR="001D4B83" w:rsidRDefault="001D4B83" w:rsidP="001D4B83">
      <w:pPr>
        <w:pStyle w:val="ListParagraph"/>
        <w:spacing w:before="100" w:beforeAutospacing="1" w:after="100" w:afterAutospacing="1" w:line="240" w:lineRule="auto"/>
        <w:ind w:left="900"/>
        <w:outlineLvl w:val="2"/>
        <w:rPr>
          <w:rFonts w:ascii="Courier New" w:hAnsi="Courier New" w:cs="Courier New"/>
          <w:noProof/>
          <w:sz w:val="20"/>
          <w:szCs w:val="20"/>
        </w:rPr>
      </w:pPr>
    </w:p>
    <w:p w:rsidR="001D4B83" w:rsidRPr="00561245" w:rsidRDefault="001D4B83" w:rsidP="001D4B83">
      <w:pPr>
        <w:autoSpaceDE w:val="0"/>
        <w:autoSpaceDN w:val="0"/>
        <w:adjustRightInd w:val="0"/>
        <w:spacing w:after="0" w:line="240" w:lineRule="auto"/>
        <w:rPr>
          <w:rFonts w:cstheme="minorHAnsi"/>
          <w:sz w:val="24"/>
          <w:szCs w:val="24"/>
        </w:rPr>
      </w:pPr>
      <w:r>
        <w:rPr>
          <w:rFonts w:cstheme="minorHAnsi"/>
          <w:sz w:val="24"/>
          <w:szCs w:val="24"/>
        </w:rPr>
        <w:t>14</w:t>
      </w:r>
      <w:proofErr w:type="gramStart"/>
      <w:r>
        <w:rPr>
          <w:rFonts w:cstheme="minorHAnsi"/>
          <w:sz w:val="24"/>
          <w:szCs w:val="24"/>
        </w:rPr>
        <w:t>.</w:t>
      </w:r>
      <w:r w:rsidRPr="00561245">
        <w:rPr>
          <w:rFonts w:cstheme="minorHAnsi"/>
          <w:sz w:val="24"/>
          <w:szCs w:val="24"/>
        </w:rPr>
        <w:t>Create</w:t>
      </w:r>
      <w:proofErr w:type="gramEnd"/>
      <w:r w:rsidRPr="00561245">
        <w:rPr>
          <w:rFonts w:cstheme="minorHAnsi"/>
          <w:sz w:val="24"/>
          <w:szCs w:val="24"/>
        </w:rPr>
        <w:t xml:space="preserve"> following four tables with the data as below:</w:t>
      </w:r>
    </w:p>
    <w:p w:rsidR="001D4B83" w:rsidRPr="00561245" w:rsidRDefault="001D4B83" w:rsidP="001D4B83">
      <w:pPr>
        <w:autoSpaceDE w:val="0"/>
        <w:autoSpaceDN w:val="0"/>
        <w:adjustRightInd w:val="0"/>
        <w:spacing w:after="0" w:line="240" w:lineRule="auto"/>
        <w:rPr>
          <w:rFonts w:cstheme="minorHAnsi"/>
          <w:sz w:val="24"/>
          <w:szCs w:val="24"/>
        </w:rPr>
      </w:pPr>
    </w:p>
    <w:p w:rsidR="001D4B83" w:rsidRPr="00561245" w:rsidRDefault="001D4B83" w:rsidP="001D4B83">
      <w:pPr>
        <w:autoSpaceDE w:val="0"/>
        <w:autoSpaceDN w:val="0"/>
        <w:adjustRightInd w:val="0"/>
        <w:spacing w:after="0" w:line="240" w:lineRule="auto"/>
        <w:rPr>
          <w:rStyle w:val="pln1"/>
          <w:rFonts w:cstheme="minorHAnsi"/>
          <w:sz w:val="24"/>
          <w:szCs w:val="24"/>
          <w:shd w:val="clear" w:color="auto" w:fill="EEEEEE"/>
        </w:rPr>
      </w:pPr>
      <w:r w:rsidRPr="00561245">
        <w:rPr>
          <w:rStyle w:val="pln1"/>
          <w:rFonts w:cstheme="minorHAnsi"/>
          <w:sz w:val="24"/>
          <w:szCs w:val="24"/>
          <w:shd w:val="clear" w:color="auto" w:fill="EEEEEE"/>
        </w:rPr>
        <w:t>TableA </w:t>
      </w:r>
      <w:r w:rsidRPr="00561245">
        <w:rPr>
          <w:rFonts w:cstheme="minorHAnsi"/>
          <w:color w:val="000000"/>
          <w:sz w:val="24"/>
          <w:szCs w:val="24"/>
          <w:shd w:val="clear" w:color="auto" w:fill="EEEEEE"/>
        </w:rPr>
        <w:br/>
      </w:r>
      <w:r w:rsidRPr="00561245">
        <w:rPr>
          <w:rStyle w:val="pln1"/>
          <w:rFonts w:cstheme="minorHAnsi"/>
          <w:sz w:val="24"/>
          <w:szCs w:val="24"/>
          <w:shd w:val="clear" w:color="auto" w:fill="EEEEEE"/>
        </w:rPr>
        <w:t xml:space="preserve">ID Name   </w:t>
      </w:r>
      <w:r w:rsidRPr="00561245">
        <w:rPr>
          <w:rFonts w:cstheme="minorHAnsi"/>
          <w:color w:val="000000"/>
          <w:sz w:val="24"/>
          <w:szCs w:val="24"/>
          <w:shd w:val="clear" w:color="auto" w:fill="EEEEEE"/>
        </w:rPr>
        <w:br/>
      </w:r>
      <w:r w:rsidRPr="00561245">
        <w:rPr>
          <w:rStyle w:val="lit1"/>
          <w:rFonts w:cstheme="minorHAnsi"/>
          <w:sz w:val="24"/>
          <w:szCs w:val="24"/>
          <w:shd w:val="clear" w:color="auto" w:fill="EEEEEE"/>
        </w:rPr>
        <w:t>1</w:t>
      </w:r>
      <w:r w:rsidRPr="00561245">
        <w:rPr>
          <w:rStyle w:val="pln1"/>
          <w:rFonts w:cstheme="minorHAnsi"/>
          <w:sz w:val="24"/>
          <w:szCs w:val="24"/>
          <w:shd w:val="clear" w:color="auto" w:fill="EEEEEE"/>
        </w:rPr>
        <w:t xml:space="preserve">   John    </w:t>
      </w:r>
      <w:r w:rsidRPr="00561245">
        <w:rPr>
          <w:rFonts w:cstheme="minorHAnsi"/>
          <w:color w:val="000000"/>
          <w:sz w:val="24"/>
          <w:szCs w:val="24"/>
          <w:shd w:val="clear" w:color="auto" w:fill="EEEEEE"/>
        </w:rPr>
        <w:br/>
      </w:r>
      <w:r w:rsidRPr="00561245">
        <w:rPr>
          <w:rStyle w:val="lit1"/>
          <w:rFonts w:cstheme="minorHAnsi"/>
          <w:sz w:val="24"/>
          <w:szCs w:val="24"/>
          <w:shd w:val="clear" w:color="auto" w:fill="EEEEEE"/>
        </w:rPr>
        <w:t>2</w:t>
      </w:r>
      <w:r w:rsidRPr="00561245">
        <w:rPr>
          <w:rStyle w:val="pln1"/>
          <w:rFonts w:cstheme="minorHAnsi"/>
          <w:sz w:val="24"/>
          <w:szCs w:val="24"/>
          <w:shd w:val="clear" w:color="auto" w:fill="EEEEEE"/>
        </w:rPr>
        <w:t xml:space="preserve">   Paul    </w:t>
      </w:r>
      <w:r w:rsidRPr="00561245">
        <w:rPr>
          <w:rFonts w:cstheme="minorHAnsi"/>
          <w:color w:val="000000"/>
          <w:sz w:val="24"/>
          <w:szCs w:val="24"/>
          <w:shd w:val="clear" w:color="auto" w:fill="EEEEEE"/>
        </w:rPr>
        <w:br/>
      </w:r>
      <w:r w:rsidRPr="00561245">
        <w:rPr>
          <w:rStyle w:val="pln1"/>
          <w:rFonts w:cstheme="minorHAnsi"/>
          <w:sz w:val="24"/>
          <w:szCs w:val="24"/>
          <w:shd w:val="clear" w:color="auto" w:fill="EEEEEE"/>
        </w:rPr>
        <w:t> </w:t>
      </w:r>
      <w:r w:rsidRPr="00561245">
        <w:rPr>
          <w:rFonts w:cstheme="minorHAnsi"/>
          <w:color w:val="000000"/>
          <w:sz w:val="24"/>
          <w:szCs w:val="24"/>
          <w:shd w:val="clear" w:color="auto" w:fill="EEEEEE"/>
        </w:rPr>
        <w:br/>
      </w:r>
      <w:r w:rsidRPr="00561245">
        <w:rPr>
          <w:rStyle w:val="pln1"/>
          <w:rFonts w:cstheme="minorHAnsi"/>
          <w:sz w:val="24"/>
          <w:szCs w:val="24"/>
          <w:shd w:val="clear" w:color="auto" w:fill="EEEEEE"/>
        </w:rPr>
        <w:t>TableB </w:t>
      </w:r>
      <w:r w:rsidRPr="00561245">
        <w:rPr>
          <w:rFonts w:cstheme="minorHAnsi"/>
          <w:color w:val="000000"/>
          <w:sz w:val="24"/>
          <w:szCs w:val="24"/>
          <w:shd w:val="clear" w:color="auto" w:fill="EEEEEE"/>
        </w:rPr>
        <w:br/>
      </w:r>
      <w:r w:rsidRPr="00561245">
        <w:rPr>
          <w:rStyle w:val="pln1"/>
          <w:rFonts w:cstheme="minorHAnsi"/>
          <w:sz w:val="24"/>
          <w:szCs w:val="24"/>
          <w:shd w:val="clear" w:color="auto" w:fill="EEEEEE"/>
        </w:rPr>
        <w:t xml:space="preserve">ID Name   </w:t>
      </w:r>
    </w:p>
    <w:p w:rsidR="001D4B83" w:rsidRPr="00561245" w:rsidRDefault="001D4B83" w:rsidP="001D4B83">
      <w:pPr>
        <w:autoSpaceDE w:val="0"/>
        <w:autoSpaceDN w:val="0"/>
        <w:adjustRightInd w:val="0"/>
        <w:spacing w:after="0" w:line="240" w:lineRule="auto"/>
        <w:rPr>
          <w:rFonts w:cstheme="minorHAnsi"/>
          <w:sz w:val="24"/>
          <w:szCs w:val="24"/>
        </w:rPr>
      </w:pPr>
      <w:r w:rsidRPr="00561245">
        <w:rPr>
          <w:rStyle w:val="lit1"/>
          <w:rFonts w:cstheme="minorHAnsi"/>
          <w:sz w:val="24"/>
          <w:szCs w:val="24"/>
          <w:shd w:val="clear" w:color="auto" w:fill="EEEEEE"/>
        </w:rPr>
        <w:t>1</w:t>
      </w:r>
      <w:r w:rsidRPr="00561245">
        <w:rPr>
          <w:rStyle w:val="pln1"/>
          <w:rFonts w:cstheme="minorHAnsi"/>
          <w:sz w:val="24"/>
          <w:szCs w:val="24"/>
          <w:shd w:val="clear" w:color="auto" w:fill="EEEEEE"/>
        </w:rPr>
        <w:t xml:space="preserve">   Ringo </w:t>
      </w:r>
      <w:r w:rsidRPr="00561245">
        <w:rPr>
          <w:rFonts w:cstheme="minorHAnsi"/>
          <w:color w:val="000000"/>
          <w:sz w:val="24"/>
          <w:szCs w:val="24"/>
          <w:shd w:val="clear" w:color="auto" w:fill="EEEEEE"/>
        </w:rPr>
        <w:br/>
      </w:r>
      <w:r w:rsidRPr="00561245">
        <w:rPr>
          <w:rStyle w:val="lit1"/>
          <w:rFonts w:cstheme="minorHAnsi"/>
          <w:sz w:val="24"/>
          <w:szCs w:val="24"/>
          <w:shd w:val="clear" w:color="auto" w:fill="EEEEEE"/>
        </w:rPr>
        <w:t>2</w:t>
      </w:r>
      <w:r w:rsidRPr="00561245">
        <w:rPr>
          <w:rStyle w:val="pln1"/>
          <w:rFonts w:cstheme="minorHAnsi"/>
          <w:sz w:val="24"/>
          <w:szCs w:val="24"/>
          <w:shd w:val="clear" w:color="auto" w:fill="EEEEEE"/>
        </w:rPr>
        <w:t xml:space="preserve">   George </w:t>
      </w:r>
      <w:r w:rsidRPr="00561245">
        <w:rPr>
          <w:rFonts w:cstheme="minorHAnsi"/>
          <w:color w:val="000000"/>
          <w:sz w:val="24"/>
          <w:szCs w:val="24"/>
          <w:shd w:val="clear" w:color="auto" w:fill="EEEEEE"/>
        </w:rPr>
        <w:br/>
      </w:r>
      <w:r w:rsidRPr="00561245">
        <w:rPr>
          <w:rStyle w:val="pln1"/>
          <w:rFonts w:cstheme="minorHAnsi"/>
          <w:sz w:val="24"/>
          <w:szCs w:val="24"/>
          <w:shd w:val="clear" w:color="auto" w:fill="EEEEEE"/>
        </w:rPr>
        <w:t> </w:t>
      </w:r>
      <w:r w:rsidRPr="00561245">
        <w:rPr>
          <w:rFonts w:cstheme="minorHAnsi"/>
          <w:color w:val="000000"/>
          <w:sz w:val="24"/>
          <w:szCs w:val="24"/>
          <w:shd w:val="clear" w:color="auto" w:fill="EEEEEE"/>
        </w:rPr>
        <w:br/>
      </w:r>
      <w:r w:rsidRPr="00561245">
        <w:rPr>
          <w:rStyle w:val="pln1"/>
          <w:rFonts w:cstheme="minorHAnsi"/>
          <w:sz w:val="24"/>
          <w:szCs w:val="24"/>
          <w:shd w:val="clear" w:color="auto" w:fill="EEEEEE"/>
        </w:rPr>
        <w:t>TableC </w:t>
      </w:r>
      <w:r w:rsidRPr="00561245">
        <w:rPr>
          <w:rFonts w:cstheme="minorHAnsi"/>
          <w:color w:val="000000"/>
          <w:sz w:val="24"/>
          <w:szCs w:val="24"/>
          <w:shd w:val="clear" w:color="auto" w:fill="EEEEEE"/>
        </w:rPr>
        <w:br/>
      </w:r>
      <w:r w:rsidRPr="00561245">
        <w:rPr>
          <w:rStyle w:val="pln1"/>
          <w:rFonts w:cstheme="minorHAnsi"/>
          <w:sz w:val="24"/>
          <w:szCs w:val="24"/>
          <w:shd w:val="clear" w:color="auto" w:fill="EEEEEE"/>
        </w:rPr>
        <w:t>ID Name   </w:t>
      </w:r>
      <w:r w:rsidRPr="00561245">
        <w:rPr>
          <w:rFonts w:cstheme="minorHAnsi"/>
          <w:color w:val="000000"/>
          <w:sz w:val="24"/>
          <w:szCs w:val="24"/>
          <w:shd w:val="clear" w:color="auto" w:fill="EEEEEE"/>
        </w:rPr>
        <w:br/>
      </w:r>
      <w:r w:rsidRPr="00561245">
        <w:rPr>
          <w:rStyle w:val="lit1"/>
          <w:rFonts w:cstheme="minorHAnsi"/>
          <w:sz w:val="24"/>
          <w:szCs w:val="24"/>
          <w:shd w:val="clear" w:color="auto" w:fill="EEEEEE"/>
        </w:rPr>
        <w:t>1</w:t>
      </w:r>
      <w:r w:rsidRPr="00561245">
        <w:rPr>
          <w:rStyle w:val="pln1"/>
          <w:rFonts w:cstheme="minorHAnsi"/>
          <w:sz w:val="24"/>
          <w:szCs w:val="24"/>
          <w:shd w:val="clear" w:color="auto" w:fill="EEEEEE"/>
        </w:rPr>
        <w:t xml:space="preserve">   Bob    </w:t>
      </w:r>
      <w:r w:rsidRPr="00561245">
        <w:rPr>
          <w:rFonts w:cstheme="minorHAnsi"/>
          <w:color w:val="000000"/>
          <w:sz w:val="24"/>
          <w:szCs w:val="24"/>
          <w:shd w:val="clear" w:color="auto" w:fill="EEEEEE"/>
        </w:rPr>
        <w:br/>
      </w:r>
      <w:r w:rsidRPr="00561245">
        <w:rPr>
          <w:rStyle w:val="pln1"/>
          <w:rFonts w:cstheme="minorHAnsi"/>
          <w:sz w:val="24"/>
          <w:szCs w:val="24"/>
          <w:shd w:val="clear" w:color="auto" w:fill="EEEEEE"/>
        </w:rPr>
        <w:t> </w:t>
      </w:r>
      <w:r w:rsidRPr="00561245">
        <w:rPr>
          <w:rFonts w:cstheme="minorHAnsi"/>
          <w:color w:val="000000"/>
          <w:sz w:val="24"/>
          <w:szCs w:val="24"/>
          <w:shd w:val="clear" w:color="auto" w:fill="EEEEEE"/>
        </w:rPr>
        <w:br/>
      </w:r>
      <w:r w:rsidRPr="00561245">
        <w:rPr>
          <w:rStyle w:val="pln1"/>
          <w:rFonts w:cstheme="minorHAnsi"/>
          <w:sz w:val="24"/>
          <w:szCs w:val="24"/>
          <w:shd w:val="clear" w:color="auto" w:fill="EEEEEE"/>
        </w:rPr>
        <w:t>TableD </w:t>
      </w:r>
      <w:r w:rsidRPr="00561245">
        <w:rPr>
          <w:rFonts w:cstheme="minorHAnsi"/>
          <w:color w:val="000000"/>
          <w:sz w:val="24"/>
          <w:szCs w:val="24"/>
          <w:shd w:val="clear" w:color="auto" w:fill="EEEEEE"/>
        </w:rPr>
        <w:br/>
      </w:r>
      <w:r w:rsidRPr="00561245">
        <w:rPr>
          <w:rStyle w:val="pln1"/>
          <w:rFonts w:cstheme="minorHAnsi"/>
          <w:sz w:val="24"/>
          <w:szCs w:val="24"/>
          <w:shd w:val="clear" w:color="auto" w:fill="EEEEEE"/>
        </w:rPr>
        <w:t>ID Name   </w:t>
      </w:r>
      <w:r w:rsidRPr="00561245">
        <w:rPr>
          <w:rFonts w:cstheme="minorHAnsi"/>
          <w:color w:val="000000"/>
          <w:sz w:val="24"/>
          <w:szCs w:val="24"/>
          <w:shd w:val="clear" w:color="auto" w:fill="EEEEEE"/>
        </w:rPr>
        <w:br/>
      </w:r>
      <w:r w:rsidRPr="00561245">
        <w:rPr>
          <w:rStyle w:val="lit1"/>
          <w:rFonts w:cstheme="minorHAnsi"/>
          <w:sz w:val="24"/>
          <w:szCs w:val="24"/>
          <w:shd w:val="clear" w:color="auto" w:fill="EEEEEE"/>
        </w:rPr>
        <w:t>1</w:t>
      </w:r>
      <w:r w:rsidRPr="00561245">
        <w:rPr>
          <w:rStyle w:val="pln1"/>
          <w:rFonts w:cstheme="minorHAnsi"/>
          <w:sz w:val="24"/>
          <w:szCs w:val="24"/>
          <w:shd w:val="clear" w:color="auto" w:fill="EEEEEE"/>
        </w:rPr>
        <w:t xml:space="preserve">   Kate  </w:t>
      </w:r>
    </w:p>
    <w:p w:rsidR="001D4B83" w:rsidRPr="00561245" w:rsidRDefault="001D4B83" w:rsidP="001D4B83">
      <w:pPr>
        <w:autoSpaceDE w:val="0"/>
        <w:autoSpaceDN w:val="0"/>
        <w:adjustRightInd w:val="0"/>
        <w:spacing w:after="0" w:line="240" w:lineRule="auto"/>
        <w:rPr>
          <w:rFonts w:cstheme="minorHAnsi"/>
          <w:sz w:val="24"/>
          <w:szCs w:val="24"/>
        </w:rPr>
      </w:pPr>
    </w:p>
    <w:p w:rsidR="001D4B83" w:rsidRDefault="001D4B83" w:rsidP="001D4B83">
      <w:pPr>
        <w:autoSpaceDE w:val="0"/>
        <w:autoSpaceDN w:val="0"/>
        <w:adjustRightInd w:val="0"/>
        <w:spacing w:after="0" w:line="240" w:lineRule="auto"/>
        <w:rPr>
          <w:sz w:val="24"/>
          <w:szCs w:val="24"/>
        </w:rPr>
      </w:pPr>
      <w:r w:rsidRPr="000C3DC3">
        <w:rPr>
          <w:sz w:val="24"/>
          <w:szCs w:val="24"/>
        </w:rPr>
        <w:t>Create a single view to display all the columns from all the tables created.</w:t>
      </w:r>
    </w:p>
    <w:p w:rsidR="001D4B83" w:rsidRDefault="001D4B83" w:rsidP="001D4B83">
      <w:pPr>
        <w:spacing w:before="100" w:beforeAutospacing="1" w:after="100" w:afterAutospacing="1" w:line="240" w:lineRule="auto"/>
        <w:outlineLvl w:val="2"/>
        <w:rPr>
          <w:rFonts w:ascii="Calibri" w:eastAsia="Times New Roman" w:hAnsi="Calibri" w:cs="Calibri"/>
          <w:color w:val="000000"/>
        </w:rPr>
      </w:pPr>
    </w:p>
    <w:p w:rsidR="001D4B83" w:rsidRDefault="001D4B83" w:rsidP="001D4B83">
      <w:pPr>
        <w:spacing w:before="100" w:beforeAutospacing="1" w:after="100" w:afterAutospacing="1" w:line="240" w:lineRule="auto"/>
        <w:outlineLvl w:val="2"/>
        <w:rPr>
          <w:rFonts w:ascii="Calibri" w:eastAsia="Times New Roman" w:hAnsi="Calibri" w:cs="Calibri"/>
          <w:color w:val="000000"/>
        </w:rPr>
      </w:pPr>
    </w:p>
    <w:p w:rsidR="001D4B83" w:rsidRPr="001D4B83" w:rsidRDefault="001D4B83" w:rsidP="001D4B83">
      <w:pPr>
        <w:spacing w:before="100" w:beforeAutospacing="1" w:after="100" w:afterAutospacing="1" w:line="240" w:lineRule="auto"/>
        <w:outlineLvl w:val="2"/>
        <w:rPr>
          <w:ins w:id="6" w:author="272019" w:date="2012-07-30T17:00:00Z"/>
          <w:rFonts w:ascii="Calibri" w:eastAsia="Times New Roman" w:hAnsi="Calibri" w:cs="Calibri"/>
          <w:color w:val="000000"/>
        </w:rPr>
      </w:pPr>
    </w:p>
    <w:p w:rsidR="001D4B83" w:rsidRPr="004C336E" w:rsidRDefault="001D4B83" w:rsidP="005447CD">
      <w:pPr>
        <w:pStyle w:val="ListParagraph"/>
        <w:spacing w:before="100" w:beforeAutospacing="1" w:after="100" w:afterAutospacing="1" w:line="240" w:lineRule="auto"/>
        <w:ind w:left="900"/>
        <w:outlineLvl w:val="2"/>
        <w:rPr>
          <w:rFonts w:ascii="Calibri" w:eastAsia="Times New Roman" w:hAnsi="Calibri" w:cs="Calibri"/>
          <w:color w:val="000000"/>
        </w:rPr>
      </w:pPr>
    </w:p>
    <w:p w:rsidR="004C336E" w:rsidRPr="007D0D31" w:rsidRDefault="004C336E" w:rsidP="009A17DB">
      <w:pPr>
        <w:pStyle w:val="ListParagraph"/>
        <w:spacing w:before="100" w:beforeAutospacing="1" w:after="100" w:afterAutospacing="1" w:line="240" w:lineRule="auto"/>
        <w:ind w:left="900"/>
        <w:outlineLvl w:val="2"/>
        <w:rPr>
          <w:rFonts w:ascii="Courier New" w:hAnsi="Courier New" w:cs="Courier New"/>
          <w:noProof/>
          <w:sz w:val="20"/>
          <w:szCs w:val="20"/>
        </w:rPr>
      </w:pPr>
    </w:p>
    <w:p w:rsidR="009A17DB" w:rsidRDefault="009A17DB" w:rsidP="00607A6C">
      <w:pPr>
        <w:pStyle w:val="ListParagraph"/>
        <w:rPr>
          <w:rStyle w:val="IntenseEmphasis"/>
        </w:rPr>
      </w:pPr>
      <w:r>
        <w:rPr>
          <w:rStyle w:val="IntenseEmphasis"/>
        </w:rPr>
        <w:t>Complex</w:t>
      </w:r>
    </w:p>
    <w:p w:rsidR="009A4821" w:rsidRDefault="009A4821" w:rsidP="00607A6C">
      <w:pPr>
        <w:pStyle w:val="ListParagraph"/>
        <w:rPr>
          <w:rStyle w:val="IntenseEmphasis"/>
        </w:rPr>
      </w:pPr>
    </w:p>
    <w:p w:rsidR="001478AA" w:rsidRDefault="001478AA" w:rsidP="009A17DB">
      <w:pPr>
        <w:pStyle w:val="ListParagraph"/>
        <w:numPr>
          <w:ilvl w:val="0"/>
          <w:numId w:val="1"/>
        </w:numPr>
        <w:spacing w:after="0" w:line="240" w:lineRule="auto"/>
      </w:pPr>
      <w:r w:rsidRPr="001478AA">
        <w:t xml:space="preserve">Build a query to Attach Partition Scheme to </w:t>
      </w:r>
      <w:proofErr w:type="spellStart"/>
      <w:r w:rsidRPr="001478AA">
        <w:t>filegroups</w:t>
      </w:r>
      <w:proofErr w:type="spellEnd"/>
      <w:r w:rsidRPr="001478AA">
        <w:t xml:space="preserve">, then partition should be created on primary and secondary </w:t>
      </w:r>
      <w:proofErr w:type="spellStart"/>
      <w:r w:rsidRPr="001478AA">
        <w:t>filegroup</w:t>
      </w:r>
      <w:proofErr w:type="spellEnd"/>
    </w:p>
    <w:p w:rsidR="001478AA" w:rsidRDefault="001478AA" w:rsidP="009A17DB">
      <w:pPr>
        <w:pStyle w:val="ListParagraph"/>
        <w:numPr>
          <w:ilvl w:val="0"/>
          <w:numId w:val="1"/>
        </w:numPr>
        <w:spacing w:after="0" w:line="240" w:lineRule="auto"/>
      </w:pPr>
      <w:r w:rsidRPr="001478AA">
        <w:t xml:space="preserve">Create </w:t>
      </w:r>
      <w:r>
        <w:t>a t</w:t>
      </w:r>
      <w:r w:rsidRPr="001478AA">
        <w:t>able with Partition Key and Partition Scheme</w:t>
      </w:r>
      <w:r>
        <w:t xml:space="preserve"> where ID column should be the Partition Key</w:t>
      </w:r>
      <w:ins w:id="7" w:author="326789" w:date="2012-07-26T18:14:00Z">
        <w:r w:rsidR="00D907CD">
          <w:t>(Provide schema)</w:t>
        </w:r>
      </w:ins>
    </w:p>
    <w:p w:rsidR="0039063A" w:rsidRPr="008D58AB" w:rsidRDefault="001478AA" w:rsidP="009A17DB">
      <w:pPr>
        <w:pStyle w:val="ListParagraph"/>
        <w:numPr>
          <w:ilvl w:val="0"/>
          <w:numId w:val="1"/>
        </w:numPr>
        <w:spacing w:after="0" w:line="240" w:lineRule="auto"/>
      </w:pPr>
      <w:r w:rsidRPr="008D58AB">
        <w:t>How to verify whether rows inserted in Partitions or not</w:t>
      </w:r>
      <w:r w:rsidR="004F2E83" w:rsidRPr="008D58AB">
        <w:t xml:space="preserve"> </w:t>
      </w:r>
    </w:p>
    <w:p w:rsidR="0017660E" w:rsidRPr="008D58AB" w:rsidRDefault="0017660E" w:rsidP="0017660E">
      <w:pPr>
        <w:pStyle w:val="ListParagraph"/>
        <w:numPr>
          <w:ilvl w:val="0"/>
          <w:numId w:val="10"/>
        </w:numPr>
        <w:spacing w:after="0" w:line="240" w:lineRule="auto"/>
      </w:pPr>
      <w:proofErr w:type="spellStart"/>
      <w:r w:rsidRPr="008D58AB">
        <w:t>sys.partitions</w:t>
      </w:r>
      <w:proofErr w:type="spellEnd"/>
      <w:r w:rsidRPr="008D58AB">
        <w:t xml:space="preserve">       b) </w:t>
      </w:r>
      <w:proofErr w:type="spellStart"/>
      <w:r w:rsidRPr="008D58AB">
        <w:t>sys.columns</w:t>
      </w:r>
      <w:proofErr w:type="spellEnd"/>
      <w:r w:rsidRPr="008D58AB">
        <w:t xml:space="preserve">           c) </w:t>
      </w:r>
      <w:proofErr w:type="spellStart"/>
      <w:r w:rsidRPr="008D58AB">
        <w:t>syspartitions</w:t>
      </w:r>
      <w:proofErr w:type="spellEnd"/>
      <w:r w:rsidRPr="008D58AB">
        <w:t xml:space="preserve">             d) </w:t>
      </w:r>
      <w:proofErr w:type="spellStart"/>
      <w:r w:rsidRPr="008D58AB">
        <w:t>sys.functions</w:t>
      </w:r>
      <w:proofErr w:type="spellEnd"/>
    </w:p>
    <w:p w:rsidR="00127DB3" w:rsidRPr="008D58AB" w:rsidRDefault="00127DB3" w:rsidP="00127DB3">
      <w:pPr>
        <w:pStyle w:val="ListParagraph"/>
        <w:numPr>
          <w:ilvl w:val="0"/>
          <w:numId w:val="1"/>
        </w:numPr>
        <w:spacing w:after="0" w:line="240" w:lineRule="auto"/>
      </w:pPr>
      <w:r w:rsidRPr="008D58AB">
        <w:t xml:space="preserve">A partition column cannot be </w:t>
      </w:r>
    </w:p>
    <w:p w:rsidR="00127DB3" w:rsidRPr="008D58AB" w:rsidRDefault="00127DB3" w:rsidP="00127DB3">
      <w:pPr>
        <w:pStyle w:val="ListParagraph"/>
        <w:spacing w:after="0" w:line="240" w:lineRule="auto"/>
        <w:ind w:left="900"/>
      </w:pPr>
      <w:proofErr w:type="gramStart"/>
      <w:r w:rsidRPr="008D58AB">
        <w:t>a)computed</w:t>
      </w:r>
      <w:proofErr w:type="gramEnd"/>
      <w:r w:rsidRPr="008D58AB">
        <w:t xml:space="preserve">      b)identity   c)timestamp     d)all of the above</w:t>
      </w:r>
    </w:p>
    <w:p w:rsidR="0017660E" w:rsidRDefault="0017660E" w:rsidP="0017660E">
      <w:pPr>
        <w:pStyle w:val="ListParagraph"/>
        <w:spacing w:after="0" w:line="240" w:lineRule="auto"/>
        <w:ind w:left="900"/>
        <w:rPr>
          <w:color w:val="FF0000"/>
        </w:rPr>
      </w:pPr>
    </w:p>
    <w:p w:rsidR="0017660E" w:rsidRDefault="0017660E" w:rsidP="0017660E">
      <w:pPr>
        <w:spacing w:after="0" w:line="240" w:lineRule="auto"/>
        <w:ind w:left="540"/>
        <w:rPr>
          <w:rStyle w:val="IntenseEmphasis"/>
          <w:sz w:val="32"/>
          <w:szCs w:val="32"/>
        </w:rPr>
      </w:pPr>
      <w:r w:rsidRPr="0017660E">
        <w:rPr>
          <w:rStyle w:val="IntenseEmphasis"/>
          <w:sz w:val="32"/>
          <w:szCs w:val="32"/>
        </w:rPr>
        <w:t>Database console commands</w:t>
      </w:r>
    </w:p>
    <w:p w:rsidR="0017660E" w:rsidRDefault="0017660E" w:rsidP="0017660E">
      <w:pPr>
        <w:spacing w:after="0" w:line="240" w:lineRule="auto"/>
        <w:ind w:left="540"/>
        <w:rPr>
          <w:rStyle w:val="IntenseEmphasis"/>
          <w:sz w:val="32"/>
          <w:szCs w:val="32"/>
        </w:rPr>
      </w:pPr>
    </w:p>
    <w:p w:rsidR="0017660E" w:rsidRDefault="0017660E" w:rsidP="0017660E">
      <w:pPr>
        <w:spacing w:after="0" w:line="240" w:lineRule="auto"/>
        <w:ind w:left="540"/>
        <w:rPr>
          <w:rStyle w:val="IntenseEmphasis"/>
        </w:rPr>
      </w:pPr>
      <w:r>
        <w:rPr>
          <w:rStyle w:val="IntenseEmphasis"/>
        </w:rPr>
        <w:t>Medium</w:t>
      </w:r>
    </w:p>
    <w:p w:rsidR="0017660E" w:rsidRDefault="0017660E" w:rsidP="0017660E">
      <w:pPr>
        <w:spacing w:after="0" w:line="240" w:lineRule="auto"/>
        <w:ind w:left="540"/>
        <w:rPr>
          <w:rStyle w:val="IntenseEmphasis"/>
        </w:rPr>
      </w:pPr>
    </w:p>
    <w:p w:rsidR="0017660E" w:rsidRPr="008D58AB" w:rsidRDefault="0017660E" w:rsidP="0017660E">
      <w:pPr>
        <w:pStyle w:val="ListParagraph"/>
        <w:numPr>
          <w:ilvl w:val="0"/>
          <w:numId w:val="1"/>
        </w:numPr>
        <w:spacing w:before="100" w:beforeAutospacing="1" w:after="100" w:afterAutospacing="1" w:line="240" w:lineRule="auto"/>
        <w:outlineLvl w:val="2"/>
      </w:pPr>
      <w:r w:rsidRPr="008D58AB">
        <w:t xml:space="preserve">create a  database and specifying a collation name and </w:t>
      </w:r>
      <w:r w:rsidR="008D58AB" w:rsidRPr="008D58AB">
        <w:t>TRUSTYWORTHY and DB_CHAINING options</w:t>
      </w:r>
    </w:p>
    <w:p w:rsidR="0017660E" w:rsidRPr="008D58AB" w:rsidRDefault="0017660E" w:rsidP="0017660E">
      <w:pPr>
        <w:pStyle w:val="ListParagraph"/>
        <w:numPr>
          <w:ilvl w:val="0"/>
          <w:numId w:val="1"/>
        </w:numPr>
        <w:spacing w:after="0" w:line="240" w:lineRule="auto"/>
      </w:pPr>
      <w:r w:rsidRPr="008D58AB">
        <w:t>write a query for checking the consistency of disk space allocation structures for a ‘adventureworks’  database</w:t>
      </w:r>
    </w:p>
    <w:p w:rsidR="0017660E" w:rsidRPr="008D58AB" w:rsidRDefault="0017660E" w:rsidP="0017660E">
      <w:pPr>
        <w:pStyle w:val="ListParagraph"/>
        <w:numPr>
          <w:ilvl w:val="0"/>
          <w:numId w:val="1"/>
        </w:numPr>
        <w:spacing w:after="0" w:line="240" w:lineRule="auto"/>
      </w:pPr>
      <w:r w:rsidRPr="008D58AB">
        <w:t xml:space="preserve">write a query which checks for catalog consistency within the  ‘adventureworks’  database </w:t>
      </w:r>
    </w:p>
    <w:p w:rsidR="0017660E" w:rsidRPr="008D58AB" w:rsidRDefault="0017660E" w:rsidP="0017660E">
      <w:pPr>
        <w:pStyle w:val="ListParagraph"/>
        <w:numPr>
          <w:ilvl w:val="0"/>
          <w:numId w:val="1"/>
        </w:numPr>
        <w:spacing w:after="0" w:line="240" w:lineRule="auto"/>
      </w:pPr>
      <w:r w:rsidRPr="008D58AB">
        <w:t>Build a query which helps to  check the integrity of a specified constraint or all constraints on a employee table in the ‘adventureworks’ database</w:t>
      </w:r>
    </w:p>
    <w:p w:rsidR="0017660E" w:rsidRPr="008D58AB" w:rsidRDefault="0017660E" w:rsidP="0017660E">
      <w:pPr>
        <w:pStyle w:val="ListParagraph"/>
        <w:numPr>
          <w:ilvl w:val="0"/>
          <w:numId w:val="1"/>
        </w:numPr>
        <w:spacing w:after="0" w:line="240" w:lineRule="auto"/>
      </w:pPr>
      <w:r w:rsidRPr="008D58AB">
        <w:t>How can we check the logical and physical integrity of all the objects in the ‘adventureworks’ database</w:t>
      </w:r>
    </w:p>
    <w:p w:rsidR="0017660E" w:rsidRPr="008D58AB" w:rsidRDefault="0017660E" w:rsidP="0017660E">
      <w:pPr>
        <w:pStyle w:val="ListParagraph"/>
        <w:numPr>
          <w:ilvl w:val="0"/>
          <w:numId w:val="1"/>
        </w:numPr>
        <w:spacing w:after="0" w:line="240" w:lineRule="auto"/>
      </w:pPr>
      <w:r w:rsidRPr="008D58AB">
        <w:t>Which console command displays current query optimization statistics for a table or indexed view</w:t>
      </w:r>
    </w:p>
    <w:p w:rsidR="0017660E" w:rsidRPr="008D58AB" w:rsidRDefault="008D58AB" w:rsidP="0017660E">
      <w:pPr>
        <w:pStyle w:val="ListParagraph"/>
        <w:numPr>
          <w:ilvl w:val="0"/>
          <w:numId w:val="1"/>
        </w:numPr>
        <w:spacing w:after="0" w:line="240" w:lineRule="auto"/>
      </w:pPr>
      <w:r>
        <w:t>Find</w:t>
      </w:r>
      <w:r w:rsidR="0017660E" w:rsidRPr="008D58AB">
        <w:t xml:space="preserve"> out the database console commands for miscellaneous statements</w:t>
      </w:r>
    </w:p>
    <w:p w:rsidR="008727F9" w:rsidRPr="008D58AB" w:rsidRDefault="008727F9" w:rsidP="008727F9">
      <w:pPr>
        <w:pStyle w:val="ListParagraph"/>
        <w:spacing w:after="0" w:line="240" w:lineRule="auto"/>
        <w:ind w:left="900"/>
      </w:pPr>
      <w:proofErr w:type="gramStart"/>
      <w:r w:rsidRPr="008D58AB">
        <w:t>a</w:t>
      </w:r>
      <w:proofErr w:type="gramEnd"/>
      <w:r w:rsidRPr="008D58AB">
        <w:t>)</w:t>
      </w:r>
      <w:r w:rsidR="001B58F8" w:rsidRPr="001B58F8">
        <w:t xml:space="preserve"> </w:t>
      </w:r>
      <w:r w:rsidR="001B58F8">
        <w:t>DBCC HELP   b)</w:t>
      </w:r>
      <w:r w:rsidR="001B58F8" w:rsidRPr="001B58F8">
        <w:t xml:space="preserve"> </w:t>
      </w:r>
      <w:r w:rsidR="001B58F8">
        <w:t>DBCC PINTABLE   c)</w:t>
      </w:r>
      <w:r w:rsidR="001B58F8" w:rsidRPr="001B58F8">
        <w:t xml:space="preserve"> </w:t>
      </w:r>
      <w:r w:rsidR="001B58F8">
        <w:t>DBCC CHECKFILEGROUP  d) A&amp;B alone</w:t>
      </w:r>
    </w:p>
    <w:p w:rsidR="0017660E" w:rsidRDefault="001B58F8" w:rsidP="0017660E">
      <w:pPr>
        <w:pStyle w:val="ListParagraph"/>
        <w:numPr>
          <w:ilvl w:val="0"/>
          <w:numId w:val="1"/>
        </w:numPr>
        <w:spacing w:after="0" w:line="240" w:lineRule="auto"/>
      </w:pPr>
      <w:r>
        <w:t>Find</w:t>
      </w:r>
      <w:r w:rsidRPr="008D58AB">
        <w:t xml:space="preserve"> </w:t>
      </w:r>
      <w:r w:rsidR="0017660E" w:rsidRPr="008D58AB">
        <w:t xml:space="preserve">out the for console commands </w:t>
      </w:r>
      <w:r>
        <w:t>for</w:t>
      </w:r>
      <w:r w:rsidR="0017660E" w:rsidRPr="008D58AB">
        <w:t xml:space="preserve"> validation statements</w:t>
      </w:r>
    </w:p>
    <w:p w:rsidR="001B58F8" w:rsidRDefault="001B58F8" w:rsidP="001B58F8">
      <w:pPr>
        <w:pStyle w:val="ListParagraph"/>
        <w:spacing w:after="0" w:line="240" w:lineRule="auto"/>
        <w:ind w:left="900"/>
      </w:pPr>
      <w:proofErr w:type="gramStart"/>
      <w:r>
        <w:t>a</w:t>
      </w:r>
      <w:proofErr w:type="gramEnd"/>
      <w:r>
        <w:t>)</w:t>
      </w:r>
      <w:r w:rsidRPr="001B58F8">
        <w:t xml:space="preserve"> DBCC CHECKFILEGROUP</w:t>
      </w:r>
      <w:r>
        <w:t xml:space="preserve">        b)</w:t>
      </w:r>
      <w:r w:rsidRPr="001B58F8">
        <w:t xml:space="preserve"> DBCC CHECKIDENT</w:t>
      </w:r>
    </w:p>
    <w:p w:rsidR="001B58F8" w:rsidRPr="008D58AB" w:rsidRDefault="001B58F8" w:rsidP="001B58F8">
      <w:pPr>
        <w:pStyle w:val="ListParagraph"/>
        <w:spacing w:after="0" w:line="240" w:lineRule="auto"/>
        <w:ind w:left="900"/>
      </w:pPr>
      <w:r>
        <w:t>c)</w:t>
      </w:r>
      <w:r w:rsidRPr="001B58F8">
        <w:t xml:space="preserve"> DBCC CHECKCONSTRAINTS</w:t>
      </w:r>
      <w:r>
        <w:t xml:space="preserve">   d)</w:t>
      </w:r>
      <w:r w:rsidR="00250F4A">
        <w:t xml:space="preserve"> </w:t>
      </w:r>
      <w:r>
        <w:t>all of the above</w:t>
      </w:r>
    </w:p>
    <w:p w:rsidR="008727F9" w:rsidRDefault="001B58F8" w:rsidP="008727F9">
      <w:pPr>
        <w:pStyle w:val="ListParagraph"/>
        <w:numPr>
          <w:ilvl w:val="0"/>
          <w:numId w:val="1"/>
        </w:numPr>
        <w:spacing w:after="0" w:line="240" w:lineRule="auto"/>
      </w:pPr>
      <w:r>
        <w:t>Find</w:t>
      </w:r>
      <w:r w:rsidRPr="008D58AB">
        <w:t xml:space="preserve"> </w:t>
      </w:r>
      <w:r w:rsidR="008727F9" w:rsidRPr="008D58AB">
        <w:t>out the for database console commands for status statements</w:t>
      </w:r>
    </w:p>
    <w:p w:rsidR="001B58F8" w:rsidRDefault="001B58F8" w:rsidP="001B58F8">
      <w:pPr>
        <w:pStyle w:val="ListParagraph"/>
        <w:spacing w:after="0" w:line="240" w:lineRule="auto"/>
        <w:ind w:left="900"/>
      </w:pPr>
      <w:proofErr w:type="gramStart"/>
      <w:r>
        <w:t>a</w:t>
      </w:r>
      <w:proofErr w:type="gramEnd"/>
      <w:r>
        <w:t>)</w:t>
      </w:r>
      <w:r w:rsidRPr="001B58F8">
        <w:t xml:space="preserve"> DBCC USEROPTIONS</w:t>
      </w:r>
      <w:r>
        <w:t xml:space="preserve">       b)</w:t>
      </w:r>
      <w:r w:rsidRPr="001B58F8">
        <w:t xml:space="preserve"> DBCC SHOW_STATISTICS</w:t>
      </w:r>
    </w:p>
    <w:p w:rsidR="001B58F8" w:rsidRPr="008D58AB" w:rsidRDefault="001B58F8" w:rsidP="001B58F8">
      <w:pPr>
        <w:pStyle w:val="ListParagraph"/>
        <w:spacing w:after="0" w:line="240" w:lineRule="auto"/>
        <w:ind w:left="900"/>
      </w:pPr>
      <w:r>
        <w:t>c)</w:t>
      </w:r>
      <w:r w:rsidRPr="001B58F8">
        <w:t xml:space="preserve"> DBCC SQLPERF</w:t>
      </w:r>
      <w:r>
        <w:t xml:space="preserve">                  d)</w:t>
      </w:r>
      <w:r w:rsidR="00250F4A">
        <w:t xml:space="preserve"> </w:t>
      </w:r>
      <w:r>
        <w:t>all of the above</w:t>
      </w:r>
    </w:p>
    <w:p w:rsidR="008727F9" w:rsidRDefault="001B58F8" w:rsidP="008727F9">
      <w:pPr>
        <w:pStyle w:val="ListParagraph"/>
        <w:numPr>
          <w:ilvl w:val="0"/>
          <w:numId w:val="1"/>
        </w:numPr>
        <w:spacing w:before="100" w:beforeAutospacing="1" w:after="100" w:afterAutospacing="1" w:line="240" w:lineRule="auto"/>
        <w:outlineLvl w:val="2"/>
      </w:pPr>
      <w:r>
        <w:t>Find</w:t>
      </w:r>
      <w:r w:rsidRPr="008D58AB">
        <w:t xml:space="preserve"> </w:t>
      </w:r>
      <w:r w:rsidR="008727F9" w:rsidRPr="008D58AB">
        <w:t>out the for datab</w:t>
      </w:r>
      <w:r w:rsidR="00250F4A">
        <w:t>a</w:t>
      </w:r>
      <w:r w:rsidR="008727F9" w:rsidRPr="008D58AB">
        <w:t>se console commands for maintenance  statements</w:t>
      </w:r>
    </w:p>
    <w:p w:rsidR="001B58F8" w:rsidRDefault="001B58F8" w:rsidP="001B58F8">
      <w:pPr>
        <w:pStyle w:val="ListParagraph"/>
        <w:spacing w:before="100" w:beforeAutospacing="1" w:after="100" w:afterAutospacing="1" w:line="240" w:lineRule="auto"/>
        <w:ind w:left="900"/>
        <w:outlineLvl w:val="2"/>
      </w:pPr>
      <w:proofErr w:type="gramStart"/>
      <w:r>
        <w:t>a</w:t>
      </w:r>
      <w:proofErr w:type="gramEnd"/>
      <w:r>
        <w:t>)</w:t>
      </w:r>
      <w:r w:rsidRPr="001B58F8">
        <w:t xml:space="preserve"> DBCC UPDATEUSAGE</w:t>
      </w:r>
      <w:r>
        <w:t xml:space="preserve">        b)</w:t>
      </w:r>
      <w:r w:rsidRPr="001B58F8">
        <w:t xml:space="preserve"> DBCC CLEANTABLE</w:t>
      </w:r>
    </w:p>
    <w:p w:rsidR="001B58F8" w:rsidRPr="008D58AB" w:rsidRDefault="001B58F8" w:rsidP="001B58F8">
      <w:pPr>
        <w:pStyle w:val="ListParagraph"/>
        <w:spacing w:before="100" w:beforeAutospacing="1" w:after="100" w:afterAutospacing="1" w:line="240" w:lineRule="auto"/>
        <w:ind w:left="900"/>
        <w:outlineLvl w:val="2"/>
      </w:pPr>
      <w:r>
        <w:t>c)</w:t>
      </w:r>
      <w:r w:rsidR="00250F4A">
        <w:t xml:space="preserve"> </w:t>
      </w:r>
      <w:r>
        <w:t>A&amp;B alone                             d)</w:t>
      </w:r>
      <w:r w:rsidR="00250F4A">
        <w:t xml:space="preserve"> </w:t>
      </w:r>
      <w:r>
        <w:t>none of these</w:t>
      </w:r>
    </w:p>
    <w:p w:rsidR="008727F9" w:rsidRPr="004F2E83" w:rsidRDefault="008727F9" w:rsidP="008727F9">
      <w:pPr>
        <w:pStyle w:val="ListParagraph"/>
        <w:spacing w:after="0" w:line="240" w:lineRule="auto"/>
        <w:ind w:left="900"/>
        <w:rPr>
          <w:rFonts w:ascii="Calibri" w:eastAsia="Times New Roman" w:hAnsi="Calibri" w:cs="Calibri"/>
          <w:color w:val="FF0000"/>
        </w:rPr>
      </w:pPr>
    </w:p>
    <w:p w:rsidR="0017660E" w:rsidRPr="004F2E83" w:rsidRDefault="0017660E" w:rsidP="005278C3">
      <w:pPr>
        <w:pStyle w:val="ListParagraph"/>
        <w:spacing w:after="0" w:line="240" w:lineRule="auto"/>
        <w:ind w:left="900"/>
        <w:rPr>
          <w:color w:val="FF0000"/>
        </w:rPr>
      </w:pPr>
    </w:p>
    <w:p w:rsidR="00293527" w:rsidRDefault="00293527" w:rsidP="00293527">
      <w:pPr>
        <w:spacing w:after="0" w:line="240" w:lineRule="auto"/>
      </w:pPr>
      <w:r>
        <w:t xml:space="preserve">             </w:t>
      </w:r>
    </w:p>
    <w:p w:rsidR="0017660E" w:rsidRDefault="0017660E" w:rsidP="00293527">
      <w:pPr>
        <w:spacing w:after="0" w:line="240" w:lineRule="auto"/>
      </w:pPr>
    </w:p>
    <w:p w:rsidR="0017660E" w:rsidRDefault="0017660E" w:rsidP="00293527">
      <w:pPr>
        <w:spacing w:after="0" w:line="240" w:lineRule="auto"/>
      </w:pPr>
    </w:p>
    <w:p w:rsidR="0017660E" w:rsidRDefault="0017660E" w:rsidP="0017660E">
      <w:pPr>
        <w:spacing w:after="0" w:line="240" w:lineRule="auto"/>
        <w:ind w:left="540"/>
        <w:rPr>
          <w:rStyle w:val="IntenseEmphasis"/>
          <w:sz w:val="32"/>
          <w:szCs w:val="32"/>
        </w:rPr>
      </w:pPr>
      <w:r>
        <w:rPr>
          <w:rStyle w:val="IntenseEmphasis"/>
          <w:sz w:val="32"/>
          <w:szCs w:val="32"/>
        </w:rPr>
        <w:t>Creating d</w:t>
      </w:r>
      <w:r w:rsidRPr="0017660E">
        <w:rPr>
          <w:rStyle w:val="IntenseEmphasis"/>
          <w:sz w:val="32"/>
          <w:szCs w:val="32"/>
        </w:rPr>
        <w:t xml:space="preserve">atabase </w:t>
      </w:r>
    </w:p>
    <w:p w:rsidR="005346EB" w:rsidRDefault="005346EB" w:rsidP="0017660E">
      <w:pPr>
        <w:spacing w:after="0" w:line="240" w:lineRule="auto"/>
        <w:ind w:left="540"/>
        <w:rPr>
          <w:rStyle w:val="IntenseEmphasis"/>
          <w:sz w:val="32"/>
          <w:szCs w:val="32"/>
        </w:rPr>
      </w:pPr>
    </w:p>
    <w:p w:rsidR="005346EB" w:rsidRDefault="005346EB" w:rsidP="005346EB">
      <w:pPr>
        <w:pStyle w:val="ListParagraph"/>
        <w:spacing w:after="0" w:line="240" w:lineRule="auto"/>
        <w:ind w:left="900"/>
        <w:rPr>
          <w:rStyle w:val="IntenseEmphasis"/>
        </w:rPr>
      </w:pPr>
      <w:r>
        <w:rPr>
          <w:rStyle w:val="IntenseEmphasis"/>
        </w:rPr>
        <w:t>Medium</w:t>
      </w:r>
    </w:p>
    <w:p w:rsidR="005346EB" w:rsidRDefault="005346EB" w:rsidP="005346EB">
      <w:pPr>
        <w:pStyle w:val="ListParagraph"/>
        <w:spacing w:after="0" w:line="240" w:lineRule="auto"/>
        <w:ind w:left="900"/>
        <w:rPr>
          <w:rStyle w:val="IntenseEmphasis"/>
        </w:rPr>
      </w:pPr>
    </w:p>
    <w:p w:rsidR="00250F4A" w:rsidRPr="00823E96" w:rsidRDefault="00250F4A" w:rsidP="00250F4A">
      <w:pPr>
        <w:pStyle w:val="ListParagraph"/>
        <w:numPr>
          <w:ilvl w:val="0"/>
          <w:numId w:val="1"/>
        </w:numPr>
        <w:spacing w:before="100" w:beforeAutospacing="1" w:after="100" w:afterAutospacing="1" w:line="240" w:lineRule="auto"/>
        <w:outlineLvl w:val="2"/>
      </w:pPr>
      <w:r w:rsidRPr="00823E96">
        <w:t xml:space="preserve">creates the database Sales that has the following </w:t>
      </w:r>
      <w:proofErr w:type="spellStart"/>
      <w:r w:rsidRPr="00823E96">
        <w:t>filegroups</w:t>
      </w:r>
      <w:proofErr w:type="spellEnd"/>
      <w:r w:rsidRPr="00823E96">
        <w:t xml:space="preserve">: </w:t>
      </w:r>
    </w:p>
    <w:p w:rsidR="00250F4A" w:rsidRPr="00823E96" w:rsidRDefault="00250F4A" w:rsidP="00823E96">
      <w:pPr>
        <w:pStyle w:val="ListParagraph"/>
        <w:spacing w:before="100" w:beforeAutospacing="1" w:after="100" w:afterAutospacing="1" w:line="240" w:lineRule="auto"/>
        <w:ind w:left="900"/>
        <w:outlineLvl w:val="2"/>
      </w:pPr>
      <w:proofErr w:type="gramStart"/>
      <w:r w:rsidRPr="00823E96">
        <w:t xml:space="preserve">The </w:t>
      </w:r>
      <w:r w:rsidR="00823E96" w:rsidRPr="00823E96">
        <w:t>primary</w:t>
      </w:r>
      <w:r w:rsidR="00823E96">
        <w:t xml:space="preserve"> </w:t>
      </w:r>
      <w:proofErr w:type="spellStart"/>
      <w:r w:rsidR="00823E96" w:rsidRPr="00823E96">
        <w:t>filegroup</w:t>
      </w:r>
      <w:proofErr w:type="spellEnd"/>
      <w:r w:rsidRPr="00823E96">
        <w:t xml:space="preserve"> with the files Spri1_dat </w:t>
      </w:r>
      <w:r w:rsidR="00823E96" w:rsidRPr="00823E96">
        <w:t xml:space="preserve">and </w:t>
      </w:r>
      <w:r w:rsidR="00823E96">
        <w:t>Spri2</w:t>
      </w:r>
      <w:r w:rsidRPr="00823E96">
        <w:t>_dat.</w:t>
      </w:r>
      <w:proofErr w:type="gramEnd"/>
      <w:r w:rsidRPr="00823E96">
        <w:t xml:space="preserve"> The FILEGROWTH increments for these files are specified as 15%.</w:t>
      </w:r>
    </w:p>
    <w:p w:rsidR="00250F4A" w:rsidRPr="00823E96" w:rsidRDefault="00250F4A" w:rsidP="00823E96">
      <w:pPr>
        <w:pStyle w:val="ListParagraph"/>
        <w:spacing w:before="100" w:beforeAutospacing="1" w:after="100" w:afterAutospacing="1" w:line="240" w:lineRule="auto"/>
        <w:ind w:left="900"/>
        <w:outlineLvl w:val="2"/>
      </w:pPr>
      <w:r w:rsidRPr="00823E96">
        <w:t xml:space="preserve">A </w:t>
      </w:r>
      <w:proofErr w:type="spellStart"/>
      <w:r w:rsidRPr="00823E96">
        <w:t>filegroup</w:t>
      </w:r>
      <w:proofErr w:type="spellEnd"/>
      <w:r w:rsidRPr="00823E96">
        <w:t xml:space="preserve"> named SalesGroup1 with the files SGrp1Fi1 and SGrp1Fi2.</w:t>
      </w:r>
    </w:p>
    <w:p w:rsidR="0017660E" w:rsidRPr="004F2E83" w:rsidRDefault="00250F4A" w:rsidP="00823E96">
      <w:pPr>
        <w:pStyle w:val="ListParagraph"/>
        <w:spacing w:before="100" w:beforeAutospacing="1" w:after="100" w:afterAutospacing="1" w:line="240" w:lineRule="auto"/>
        <w:ind w:left="900"/>
        <w:outlineLvl w:val="2"/>
        <w:rPr>
          <w:color w:val="FF0000"/>
          <w:sz w:val="21"/>
          <w:szCs w:val="21"/>
        </w:rPr>
      </w:pPr>
      <w:r w:rsidRPr="00823E96">
        <w:t xml:space="preserve">A </w:t>
      </w:r>
      <w:proofErr w:type="spellStart"/>
      <w:r w:rsidRPr="00823E96">
        <w:t>filegroup</w:t>
      </w:r>
      <w:proofErr w:type="spellEnd"/>
      <w:r w:rsidRPr="00823E96">
        <w:t xml:space="preserve"> named SalesGroup2 with the files SGrp2Fi1 and SGrp2Fi2</w:t>
      </w:r>
    </w:p>
    <w:p w:rsidR="0017660E" w:rsidRPr="00823E96" w:rsidRDefault="0017660E" w:rsidP="00823E96">
      <w:pPr>
        <w:pStyle w:val="ListParagraph"/>
        <w:numPr>
          <w:ilvl w:val="0"/>
          <w:numId w:val="1"/>
        </w:numPr>
        <w:rPr>
          <w:rFonts w:ascii="Calibri" w:eastAsia="Times New Roman" w:hAnsi="Calibri" w:cs="Calibri"/>
          <w:color w:val="000000"/>
        </w:rPr>
      </w:pPr>
      <w:r w:rsidRPr="00823E96">
        <w:rPr>
          <w:rFonts w:ascii="Calibri" w:eastAsia="Times New Roman" w:hAnsi="Calibri" w:cs="Calibri"/>
          <w:color w:val="000000"/>
        </w:rPr>
        <w:t>Create a database</w:t>
      </w:r>
      <w:r w:rsidR="00823E96" w:rsidRPr="00823E96">
        <w:rPr>
          <w:rFonts w:ascii="Calibri" w:eastAsia="Times New Roman" w:hAnsi="Calibri" w:cs="Calibri"/>
          <w:color w:val="000000"/>
        </w:rPr>
        <w:t xml:space="preserve"> Sales</w:t>
      </w:r>
      <w:r w:rsidRPr="00823E96">
        <w:rPr>
          <w:rFonts w:ascii="Calibri" w:eastAsia="Times New Roman" w:hAnsi="Calibri" w:cs="Calibri"/>
          <w:color w:val="000000"/>
        </w:rPr>
        <w:t xml:space="preserve"> that specifies the data and transaction log files</w:t>
      </w:r>
      <w:r w:rsidR="00823E96" w:rsidRPr="00823E96">
        <w:rPr>
          <w:rFonts w:ascii="Calibri" w:eastAsia="Times New Roman" w:hAnsi="Calibri" w:cs="Calibri"/>
          <w:color w:val="000000"/>
        </w:rPr>
        <w:t>. Because the keyword PRIMARY is not used, the first file (</w:t>
      </w:r>
      <w:proofErr w:type="spellStart"/>
      <w:r w:rsidR="00823E96" w:rsidRPr="00823E96">
        <w:rPr>
          <w:rFonts w:ascii="Calibri" w:eastAsia="Times New Roman" w:hAnsi="Calibri" w:cs="Calibri"/>
          <w:color w:val="000000"/>
        </w:rPr>
        <w:t>Sales_dat</w:t>
      </w:r>
      <w:proofErr w:type="spellEnd"/>
      <w:r w:rsidR="00823E96" w:rsidRPr="00823E96">
        <w:rPr>
          <w:rFonts w:ascii="Calibri" w:eastAsia="Times New Roman" w:hAnsi="Calibri" w:cs="Calibri"/>
          <w:color w:val="000000"/>
        </w:rPr>
        <w:t xml:space="preserve">) becomes the primary file. Because neither MB nor KB is specified in the SIZE parameter for the </w:t>
      </w:r>
      <w:proofErr w:type="spellStart"/>
      <w:r w:rsidR="00823E96" w:rsidRPr="00823E96">
        <w:rPr>
          <w:rFonts w:ascii="Calibri" w:eastAsia="Times New Roman" w:hAnsi="Calibri" w:cs="Calibri"/>
          <w:color w:val="000000"/>
        </w:rPr>
        <w:t>Sales_dat</w:t>
      </w:r>
      <w:proofErr w:type="spellEnd"/>
      <w:r w:rsidR="00823E96" w:rsidRPr="00823E96">
        <w:rPr>
          <w:rFonts w:ascii="Calibri" w:eastAsia="Times New Roman" w:hAnsi="Calibri" w:cs="Calibri"/>
          <w:color w:val="000000"/>
        </w:rPr>
        <w:t xml:space="preserve"> file, it uses MB and is allocated in megabytes. The </w:t>
      </w:r>
      <w:proofErr w:type="spellStart"/>
      <w:r w:rsidR="00823E96" w:rsidRPr="00823E96">
        <w:rPr>
          <w:rFonts w:ascii="Calibri" w:eastAsia="Times New Roman" w:hAnsi="Calibri" w:cs="Calibri"/>
          <w:color w:val="000000"/>
        </w:rPr>
        <w:t>Sales_log</w:t>
      </w:r>
      <w:proofErr w:type="spellEnd"/>
      <w:r w:rsidR="00823E96" w:rsidRPr="00823E96">
        <w:rPr>
          <w:rFonts w:ascii="Calibri" w:eastAsia="Times New Roman" w:hAnsi="Calibri" w:cs="Calibri"/>
          <w:color w:val="000000"/>
        </w:rPr>
        <w:t xml:space="preserve"> file is allocated in megabytes because the MB suffix is explicitly stated in the SIZE parameter.</w:t>
      </w:r>
    </w:p>
    <w:p w:rsidR="00823E96" w:rsidRDefault="0017660E" w:rsidP="00823E96">
      <w:pPr>
        <w:pStyle w:val="ListParagraph"/>
        <w:numPr>
          <w:ilvl w:val="0"/>
          <w:numId w:val="1"/>
        </w:numPr>
        <w:rPr>
          <w:rFonts w:ascii="Calibri" w:eastAsia="Times New Roman" w:hAnsi="Calibri" w:cs="Calibri"/>
          <w:color w:val="000000"/>
        </w:rPr>
      </w:pPr>
      <w:r w:rsidRPr="00823E96">
        <w:rPr>
          <w:rFonts w:ascii="Calibri" w:eastAsia="Times New Roman" w:hAnsi="Calibri" w:cs="Calibri"/>
          <w:color w:val="000000"/>
        </w:rPr>
        <w:t>Create a database</w:t>
      </w:r>
      <w:r w:rsidR="00823E96">
        <w:rPr>
          <w:rFonts w:ascii="Calibri" w:eastAsia="Times New Roman" w:hAnsi="Calibri" w:cs="Calibri"/>
          <w:color w:val="000000"/>
        </w:rPr>
        <w:t xml:space="preserve"> </w:t>
      </w:r>
      <w:r w:rsidR="00823E96" w:rsidRPr="00823E96">
        <w:rPr>
          <w:rFonts w:ascii="Calibri" w:eastAsia="Times New Roman" w:hAnsi="Calibri" w:cs="Calibri"/>
          <w:color w:val="000000"/>
        </w:rPr>
        <w:t>Archive</w:t>
      </w:r>
      <w:r w:rsidRPr="00823E96">
        <w:rPr>
          <w:rFonts w:ascii="Calibri" w:eastAsia="Times New Roman" w:hAnsi="Calibri" w:cs="Calibri"/>
          <w:color w:val="000000"/>
        </w:rPr>
        <w:t xml:space="preserve"> by specifying multiple data and transaction log files</w:t>
      </w:r>
      <w:r w:rsidR="00823E96" w:rsidRPr="00823E96">
        <w:t xml:space="preserve"> </w:t>
      </w:r>
      <w:r w:rsidR="00823E96" w:rsidRPr="00823E96">
        <w:rPr>
          <w:rFonts w:ascii="Calibri" w:eastAsia="Times New Roman" w:hAnsi="Calibri" w:cs="Calibri"/>
          <w:color w:val="000000"/>
        </w:rPr>
        <w:t>that has three 100-MB data files and two 100-MB transaction log files. This places the database on the D: drive instead of with the master database.</w:t>
      </w:r>
    </w:p>
    <w:p w:rsidR="00823E96" w:rsidRDefault="00823E96" w:rsidP="00823E96">
      <w:pPr>
        <w:pStyle w:val="ListParagraph"/>
        <w:numPr>
          <w:ilvl w:val="0"/>
          <w:numId w:val="1"/>
        </w:numPr>
        <w:rPr>
          <w:rFonts w:ascii="Calibri" w:eastAsia="Times New Roman" w:hAnsi="Calibri" w:cs="Calibri"/>
          <w:color w:val="000000"/>
        </w:rPr>
      </w:pPr>
      <w:r>
        <w:rPr>
          <w:rFonts w:ascii="Calibri" w:eastAsia="Times New Roman" w:hAnsi="Calibri" w:cs="Calibri"/>
          <w:color w:val="000000"/>
        </w:rPr>
        <w:t>Build a query to verify the database files and sizes where database name is ‘archive’</w:t>
      </w:r>
    </w:p>
    <w:p w:rsidR="0017660E" w:rsidRDefault="0017660E" w:rsidP="00823E96">
      <w:pPr>
        <w:pStyle w:val="ListParagraph"/>
        <w:spacing w:after="0" w:line="240" w:lineRule="auto"/>
        <w:ind w:left="900"/>
        <w:rPr>
          <w:rFonts w:ascii="Calibri" w:eastAsia="Times New Roman" w:hAnsi="Calibri" w:cs="Calibri"/>
          <w:color w:val="000000"/>
        </w:rPr>
      </w:pPr>
    </w:p>
    <w:p w:rsidR="00293527" w:rsidRDefault="00293527" w:rsidP="00293527">
      <w:pPr>
        <w:spacing w:after="0" w:line="240" w:lineRule="auto"/>
      </w:pPr>
    </w:p>
    <w:p w:rsidR="005346EB" w:rsidRDefault="005346EB" w:rsidP="00293527">
      <w:pPr>
        <w:spacing w:after="0" w:line="240" w:lineRule="auto"/>
      </w:pPr>
    </w:p>
    <w:p w:rsidR="005346EB" w:rsidRDefault="005346EB" w:rsidP="00293527">
      <w:pPr>
        <w:spacing w:after="0" w:line="240" w:lineRule="auto"/>
      </w:pPr>
    </w:p>
    <w:p w:rsidR="005346EB" w:rsidRDefault="005346EB" w:rsidP="00293527">
      <w:pPr>
        <w:spacing w:after="0" w:line="240" w:lineRule="auto"/>
      </w:pPr>
    </w:p>
    <w:p w:rsidR="005346EB" w:rsidRDefault="005346EB" w:rsidP="00293527">
      <w:pPr>
        <w:spacing w:after="0" w:line="240" w:lineRule="auto"/>
      </w:pPr>
    </w:p>
    <w:p w:rsidR="005346EB" w:rsidRDefault="005346EB" w:rsidP="00293527">
      <w:pPr>
        <w:spacing w:after="0" w:line="240" w:lineRule="auto"/>
      </w:pPr>
    </w:p>
    <w:p w:rsidR="00293527" w:rsidRDefault="00293527" w:rsidP="00293527">
      <w:pPr>
        <w:spacing w:after="0" w:line="240" w:lineRule="auto"/>
        <w:rPr>
          <w:rStyle w:val="IntenseEmphasis"/>
          <w:sz w:val="32"/>
          <w:szCs w:val="32"/>
        </w:rPr>
      </w:pPr>
      <w:r>
        <w:t xml:space="preserve">           </w:t>
      </w:r>
      <w:r w:rsidR="005278C3">
        <w:t xml:space="preserve"> </w:t>
      </w:r>
      <w:r w:rsidR="005278C3">
        <w:rPr>
          <w:rStyle w:val="IntenseEmphasis"/>
          <w:sz w:val="32"/>
          <w:szCs w:val="32"/>
        </w:rPr>
        <w:t xml:space="preserve">Database files and </w:t>
      </w:r>
      <w:proofErr w:type="spellStart"/>
      <w:r w:rsidR="005278C3">
        <w:rPr>
          <w:rStyle w:val="IntenseEmphasis"/>
          <w:sz w:val="32"/>
          <w:szCs w:val="32"/>
        </w:rPr>
        <w:t>filegroups</w:t>
      </w:r>
      <w:proofErr w:type="spellEnd"/>
    </w:p>
    <w:p w:rsidR="005346EB" w:rsidRDefault="005346EB" w:rsidP="005346EB">
      <w:pPr>
        <w:pStyle w:val="ListParagraph"/>
        <w:spacing w:after="0" w:line="240" w:lineRule="auto"/>
        <w:ind w:left="900"/>
        <w:rPr>
          <w:rStyle w:val="IntenseEmphasis"/>
        </w:rPr>
      </w:pPr>
    </w:p>
    <w:p w:rsidR="005346EB" w:rsidRDefault="005346EB" w:rsidP="005346EB">
      <w:pPr>
        <w:pStyle w:val="ListParagraph"/>
        <w:spacing w:after="0" w:line="240" w:lineRule="auto"/>
        <w:ind w:left="900"/>
        <w:rPr>
          <w:rStyle w:val="IntenseEmphasis"/>
        </w:rPr>
      </w:pPr>
      <w:r>
        <w:rPr>
          <w:rStyle w:val="IntenseEmphasis"/>
        </w:rPr>
        <w:t>Complex</w:t>
      </w:r>
    </w:p>
    <w:p w:rsidR="005346EB" w:rsidRDefault="005346EB" w:rsidP="00293527">
      <w:pPr>
        <w:spacing w:after="0" w:line="240" w:lineRule="auto"/>
        <w:rPr>
          <w:rStyle w:val="IntenseEmphasis"/>
          <w:sz w:val="32"/>
          <w:szCs w:val="32"/>
        </w:rPr>
      </w:pPr>
    </w:p>
    <w:p w:rsidR="005278C3" w:rsidRDefault="005278C3" w:rsidP="005278C3">
      <w:pPr>
        <w:pStyle w:val="ListParagraph"/>
        <w:numPr>
          <w:ilvl w:val="0"/>
          <w:numId w:val="1"/>
        </w:numPr>
        <w:spacing w:after="0" w:line="240" w:lineRule="auto"/>
        <w:rPr>
          <w:rFonts w:ascii="Calibri" w:eastAsia="Times New Roman" w:hAnsi="Calibri" w:cs="Calibri"/>
          <w:color w:val="FF0000"/>
        </w:rPr>
      </w:pPr>
      <w:r w:rsidRPr="005278C3">
        <w:rPr>
          <w:rFonts w:ascii="Calibri" w:eastAsia="Times New Roman" w:hAnsi="Calibri" w:cs="Calibri"/>
          <w:color w:val="FF0000"/>
        </w:rPr>
        <w:t>Write a query to find out where your data and transaction log files are for a given database</w:t>
      </w:r>
    </w:p>
    <w:p w:rsidR="008727F9" w:rsidRDefault="008727F9" w:rsidP="008727F9">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Write a query to find database file location</w:t>
      </w:r>
    </w:p>
    <w:p w:rsidR="00211467" w:rsidRDefault="00211467" w:rsidP="00211467">
      <w:pPr>
        <w:pStyle w:val="ListParagraph"/>
        <w:numPr>
          <w:ilvl w:val="0"/>
          <w:numId w:val="1"/>
        </w:numPr>
        <w:rPr>
          <w:rFonts w:ascii="Verdana" w:eastAsiaTheme="minorEastAsia" w:hAnsi="Verdana"/>
          <w:sz w:val="20"/>
          <w:szCs w:val="20"/>
        </w:rPr>
      </w:pPr>
      <w:r w:rsidRPr="007D42F1">
        <w:rPr>
          <w:rFonts w:ascii="Verdana" w:eastAsiaTheme="minorEastAsia" w:hAnsi="Verdana"/>
          <w:sz w:val="20"/>
          <w:szCs w:val="20"/>
        </w:rPr>
        <w:t>Suppose we have two tables in which Import_Employee is a source table and Employee is a target table.</w:t>
      </w:r>
    </w:p>
    <w:p w:rsidR="00211467" w:rsidRDefault="00211467" w:rsidP="00211467">
      <w:pPr>
        <w:pStyle w:val="ListParagraph"/>
        <w:rPr>
          <w:rFonts w:ascii="Verdana" w:eastAsiaTheme="minorEastAsia" w:hAnsi="Verdana"/>
          <w:sz w:val="20"/>
          <w:szCs w:val="20"/>
        </w:rPr>
      </w:pPr>
      <w:r>
        <w:rPr>
          <w:rFonts w:ascii="Verdana" w:hAnsi="Verdana" w:cs="Arial"/>
          <w:noProof/>
          <w:color w:val="2288BB"/>
          <w:sz w:val="20"/>
          <w:szCs w:val="20"/>
        </w:rPr>
        <w:drawing>
          <wp:inline distT="0" distB="0" distL="0" distR="0" wp14:anchorId="4F51C136" wp14:editId="0E6E149B">
            <wp:extent cx="1906270" cy="923290"/>
            <wp:effectExtent l="0" t="0" r="0" b="0"/>
            <wp:docPr id="1" name="Picture 1" descr="http://2.bp.blogspot.com/-IcfxQsRTMU0/T4ulNj55WaI/AAAAAAAAA6k/vbhS27-4CVw/s1600/Merged_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IcfxQsRTMU0/T4ulNj55WaI/AAAAAAAAA6k/vbhS27-4CVw/s1600/Merged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6270" cy="923290"/>
                    </a:xfrm>
                    <a:prstGeom prst="rect">
                      <a:avLst/>
                    </a:prstGeom>
                    <a:noFill/>
                    <a:ln>
                      <a:noFill/>
                    </a:ln>
                  </pic:spPr>
                </pic:pic>
              </a:graphicData>
            </a:graphic>
          </wp:inline>
        </w:drawing>
      </w:r>
      <w:r>
        <w:rPr>
          <w:rFonts w:ascii="Verdana" w:eastAsiaTheme="minorEastAsia" w:hAnsi="Verdana"/>
          <w:sz w:val="20"/>
          <w:szCs w:val="20"/>
        </w:rPr>
        <w:t>----------------------</w:t>
      </w:r>
      <w:r w:rsidRPr="00F909B3">
        <w:rPr>
          <w:rFonts w:ascii="Verdana" w:eastAsiaTheme="minorEastAsia" w:hAnsi="Verdana"/>
          <w:sz w:val="20"/>
          <w:szCs w:val="20"/>
        </w:rPr>
        <w:sym w:font="Wingdings" w:char="F0E0"/>
      </w:r>
      <w:r w:rsidRPr="00F909B3">
        <w:rPr>
          <w:rFonts w:ascii="Verdana" w:eastAsiaTheme="minorEastAsia" w:hAnsi="Verdana"/>
          <w:sz w:val="20"/>
          <w:szCs w:val="20"/>
        </w:rPr>
        <w:t xml:space="preserve"> </w:t>
      </w:r>
      <w:r w:rsidRPr="007D42F1">
        <w:rPr>
          <w:rFonts w:ascii="Verdana" w:eastAsiaTheme="minorEastAsia" w:hAnsi="Verdana"/>
          <w:sz w:val="20"/>
          <w:szCs w:val="20"/>
        </w:rPr>
        <w:t>Import_Employee</w:t>
      </w:r>
      <w:r>
        <w:rPr>
          <w:rFonts w:ascii="Verdana" w:eastAsiaTheme="minorEastAsia" w:hAnsi="Verdana"/>
          <w:sz w:val="20"/>
          <w:szCs w:val="20"/>
        </w:rPr>
        <w:t xml:space="preserve"> (source table)</w:t>
      </w:r>
    </w:p>
    <w:p w:rsidR="00211467" w:rsidRDefault="00211467" w:rsidP="00211467">
      <w:pPr>
        <w:pStyle w:val="ListParagraph"/>
        <w:rPr>
          <w:rFonts w:ascii="Verdana" w:eastAsiaTheme="minorEastAsia" w:hAnsi="Verdana"/>
          <w:sz w:val="20"/>
          <w:szCs w:val="20"/>
        </w:rPr>
      </w:pPr>
      <w:r>
        <w:rPr>
          <w:rFonts w:ascii="Verdana" w:hAnsi="Verdana" w:cs="Arial"/>
          <w:noProof/>
          <w:color w:val="2288BB"/>
          <w:sz w:val="20"/>
          <w:szCs w:val="20"/>
        </w:rPr>
        <w:drawing>
          <wp:inline distT="0" distB="0" distL="0" distR="0" wp14:anchorId="4FC332C5" wp14:editId="0E7F9C84">
            <wp:extent cx="2286000" cy="767715"/>
            <wp:effectExtent l="0" t="0" r="0" b="0"/>
            <wp:docPr id="2" name="Picture 2" descr="http://4.bp.blogspot.com/-Lrdfxx_e8Po/T4ulWku1reI/AAAAAAAAA6s/tgMUdEU0bS8/s1600/Merged_2.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Lrdfxx_e8Po/T4ulWku1reI/AAAAAAAAA6s/tgMUdEU0bS8/s1600/Merged_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767715"/>
                    </a:xfrm>
                    <a:prstGeom prst="rect">
                      <a:avLst/>
                    </a:prstGeom>
                    <a:noFill/>
                    <a:ln>
                      <a:noFill/>
                    </a:ln>
                  </pic:spPr>
                </pic:pic>
              </a:graphicData>
            </a:graphic>
          </wp:inline>
        </w:drawing>
      </w:r>
      <w:r>
        <w:rPr>
          <w:rFonts w:ascii="Verdana" w:eastAsiaTheme="minorEastAsia" w:hAnsi="Verdana"/>
          <w:sz w:val="20"/>
          <w:szCs w:val="20"/>
        </w:rPr>
        <w:t>----------------</w:t>
      </w:r>
      <w:r w:rsidRPr="00F909B3">
        <w:rPr>
          <w:rFonts w:ascii="Verdana" w:eastAsiaTheme="minorEastAsia" w:hAnsi="Verdana"/>
          <w:sz w:val="20"/>
          <w:szCs w:val="20"/>
        </w:rPr>
        <w:sym w:font="Wingdings" w:char="F0E0"/>
      </w:r>
      <w:r w:rsidRPr="00F909B3">
        <w:rPr>
          <w:rFonts w:ascii="Verdana" w:eastAsiaTheme="minorEastAsia" w:hAnsi="Verdana"/>
          <w:sz w:val="20"/>
          <w:szCs w:val="20"/>
        </w:rPr>
        <w:t xml:space="preserve"> </w:t>
      </w:r>
      <w:r w:rsidRPr="007D42F1">
        <w:rPr>
          <w:rFonts w:ascii="Verdana" w:eastAsiaTheme="minorEastAsia" w:hAnsi="Verdana"/>
          <w:sz w:val="20"/>
          <w:szCs w:val="20"/>
        </w:rPr>
        <w:t>Employee</w:t>
      </w:r>
      <w:r>
        <w:rPr>
          <w:rFonts w:ascii="Verdana" w:eastAsiaTheme="minorEastAsia" w:hAnsi="Verdana"/>
          <w:sz w:val="20"/>
          <w:szCs w:val="20"/>
        </w:rPr>
        <w:t xml:space="preserve"> (target table)</w:t>
      </w:r>
    </w:p>
    <w:p w:rsidR="00211467" w:rsidRDefault="00211467" w:rsidP="00211467">
      <w:pPr>
        <w:pStyle w:val="ListParagraph"/>
        <w:rPr>
          <w:rFonts w:ascii="Verdana" w:hAnsi="Verdana" w:cs="Arial"/>
          <w:color w:val="222222"/>
          <w:sz w:val="20"/>
          <w:szCs w:val="20"/>
        </w:rPr>
      </w:pPr>
      <w:r>
        <w:rPr>
          <w:rFonts w:ascii="Verdana" w:hAnsi="Verdana" w:cs="Arial"/>
          <w:color w:val="222222"/>
          <w:sz w:val="20"/>
          <w:szCs w:val="20"/>
        </w:rPr>
        <w:t>Suppose we have the following requirements:-</w:t>
      </w:r>
      <w:r>
        <w:rPr>
          <w:rFonts w:ascii="Arial" w:hAnsi="Arial" w:cs="Arial"/>
          <w:color w:val="222222"/>
          <w:sz w:val="20"/>
          <w:szCs w:val="20"/>
        </w:rPr>
        <w:br/>
      </w:r>
      <w:r>
        <w:rPr>
          <w:rFonts w:ascii="Verdana" w:hAnsi="Verdana" w:cs="Arial"/>
          <w:color w:val="222222"/>
          <w:sz w:val="20"/>
          <w:szCs w:val="20"/>
        </w:rPr>
        <w:t xml:space="preserve">1) If a empno is exists in both the table then the corresponding values of the column </w:t>
      </w:r>
      <w:r>
        <w:rPr>
          <w:rFonts w:ascii="Verdana" w:hAnsi="Verdana" w:cs="Arial"/>
          <w:color w:val="222222"/>
          <w:sz w:val="20"/>
          <w:szCs w:val="20"/>
        </w:rPr>
        <w:lastRenderedPageBreak/>
        <w:t>Fname and Lname for the empno in the table Employee is updated by the corresponding values of the column  firstname and  lastname of the Empno from the source table Import_Employee  .</w:t>
      </w:r>
      <w:r>
        <w:rPr>
          <w:rFonts w:ascii="Arial" w:hAnsi="Arial" w:cs="Arial"/>
          <w:color w:val="222222"/>
          <w:sz w:val="20"/>
          <w:szCs w:val="20"/>
        </w:rPr>
        <w:br/>
      </w:r>
      <w:r>
        <w:rPr>
          <w:rFonts w:ascii="Verdana" w:hAnsi="Verdana" w:cs="Arial"/>
          <w:color w:val="222222"/>
          <w:sz w:val="20"/>
          <w:szCs w:val="20"/>
        </w:rPr>
        <w:t xml:space="preserve">2) If there is no corresponding empno in the Target table Employee for </w:t>
      </w:r>
      <w:proofErr w:type="gramStart"/>
      <w:r>
        <w:rPr>
          <w:rFonts w:ascii="Verdana" w:hAnsi="Verdana" w:cs="Arial"/>
          <w:color w:val="222222"/>
          <w:sz w:val="20"/>
          <w:szCs w:val="20"/>
        </w:rPr>
        <w:t>a</w:t>
      </w:r>
      <w:proofErr w:type="gramEnd"/>
      <w:r>
        <w:rPr>
          <w:rFonts w:ascii="Verdana" w:hAnsi="Verdana" w:cs="Arial"/>
          <w:color w:val="222222"/>
          <w:sz w:val="20"/>
          <w:szCs w:val="20"/>
        </w:rPr>
        <w:t xml:space="preserve"> empno of the table Import_Employee, then the data from the Source table is inserted into the target table for that empno.</w:t>
      </w:r>
      <w:r>
        <w:rPr>
          <w:rFonts w:ascii="Arial" w:hAnsi="Arial" w:cs="Arial"/>
          <w:color w:val="222222"/>
          <w:sz w:val="20"/>
          <w:szCs w:val="20"/>
        </w:rPr>
        <w:br/>
      </w:r>
      <w:r>
        <w:rPr>
          <w:rFonts w:ascii="Verdana" w:hAnsi="Verdana" w:cs="Arial"/>
          <w:color w:val="222222"/>
          <w:sz w:val="20"/>
          <w:szCs w:val="20"/>
        </w:rPr>
        <w:t xml:space="preserve">3) If there exists a records for a empno in the Target table whose corresponding records are not in the Source table, these </w:t>
      </w:r>
      <w:proofErr w:type="spellStart"/>
      <w:r>
        <w:rPr>
          <w:rFonts w:ascii="Verdana" w:hAnsi="Verdana" w:cs="Arial"/>
          <w:color w:val="222222"/>
          <w:sz w:val="20"/>
          <w:szCs w:val="20"/>
        </w:rPr>
        <w:t>these</w:t>
      </w:r>
      <w:proofErr w:type="spellEnd"/>
      <w:r>
        <w:rPr>
          <w:rFonts w:ascii="Verdana" w:hAnsi="Verdana" w:cs="Arial"/>
          <w:color w:val="222222"/>
          <w:sz w:val="20"/>
          <w:szCs w:val="20"/>
        </w:rPr>
        <w:t xml:space="preserve"> record should be deleted from the target table</w:t>
      </w:r>
      <w:proofErr w:type="gramStart"/>
      <w:r>
        <w:rPr>
          <w:rFonts w:ascii="Verdana" w:hAnsi="Verdana" w:cs="Arial"/>
          <w:color w:val="222222"/>
          <w:sz w:val="20"/>
          <w:szCs w:val="20"/>
        </w:rPr>
        <w:t>.(</w:t>
      </w:r>
      <w:proofErr w:type="gramEnd"/>
      <w:r>
        <w:rPr>
          <w:rFonts w:ascii="Verdana" w:hAnsi="Verdana" w:cs="Arial"/>
          <w:color w:val="222222"/>
          <w:sz w:val="20"/>
          <w:szCs w:val="20"/>
        </w:rPr>
        <w:t>7 Marks)</w:t>
      </w:r>
    </w:p>
    <w:p w:rsidR="00211467" w:rsidRDefault="00211467" w:rsidP="00211467">
      <w:pPr>
        <w:pStyle w:val="ListParagraph"/>
        <w:rPr>
          <w:rFonts w:ascii="Verdana" w:hAnsi="Verdana" w:cs="Arial"/>
          <w:color w:val="222222"/>
          <w:sz w:val="20"/>
          <w:szCs w:val="20"/>
        </w:rPr>
      </w:pPr>
    </w:p>
    <w:p w:rsidR="00211467" w:rsidRPr="007D42F1" w:rsidRDefault="00211467" w:rsidP="00211467">
      <w:pPr>
        <w:pStyle w:val="ListParagraph"/>
        <w:rPr>
          <w:rFonts w:ascii="Verdana" w:eastAsiaTheme="minorEastAsia" w:hAnsi="Verdana"/>
          <w:sz w:val="20"/>
          <w:szCs w:val="20"/>
        </w:rPr>
      </w:pPr>
      <w:proofErr w:type="spellStart"/>
      <w:r>
        <w:rPr>
          <w:rFonts w:ascii="Verdana" w:hAnsi="Verdana" w:cs="Arial"/>
          <w:color w:val="222222"/>
          <w:sz w:val="20"/>
          <w:szCs w:val="20"/>
        </w:rPr>
        <w:t>Ans</w:t>
      </w:r>
      <w:proofErr w:type="spellEnd"/>
      <w:r>
        <w:rPr>
          <w:rFonts w:ascii="Verdana" w:hAnsi="Verdana" w:cs="Arial"/>
          <w:color w:val="222222"/>
          <w:sz w:val="20"/>
          <w:szCs w:val="20"/>
        </w:rPr>
        <w:t>:</w:t>
      </w:r>
      <w:r w:rsidRPr="00F909B3">
        <w:rPr>
          <w:rFonts w:ascii="Verdana" w:hAnsi="Verdana" w:cs="Arial"/>
          <w:color w:val="0000FF"/>
          <w:sz w:val="20"/>
          <w:szCs w:val="20"/>
        </w:rPr>
        <w:t xml:space="preserve"> </w:t>
      </w:r>
      <w:r>
        <w:rPr>
          <w:rFonts w:ascii="Verdana" w:hAnsi="Verdana" w:cs="Arial"/>
          <w:color w:val="0000FF"/>
          <w:sz w:val="20"/>
          <w:szCs w:val="20"/>
        </w:rPr>
        <w:t>MERGE employee AS TARGET</w:t>
      </w:r>
      <w:r>
        <w:rPr>
          <w:rFonts w:ascii="Arial" w:hAnsi="Arial" w:cs="Arial"/>
          <w:color w:val="222222"/>
          <w:sz w:val="20"/>
          <w:szCs w:val="20"/>
        </w:rPr>
        <w:br/>
      </w:r>
      <w:r>
        <w:rPr>
          <w:rFonts w:ascii="Verdana" w:hAnsi="Verdana" w:cs="Arial"/>
          <w:color w:val="0000FF"/>
          <w:sz w:val="20"/>
          <w:szCs w:val="20"/>
        </w:rPr>
        <w:br/>
        <w:t>USING Import_Employee AS SOURCE</w:t>
      </w:r>
      <w:r>
        <w:rPr>
          <w:rFonts w:ascii="Verdana" w:hAnsi="Verdana" w:cs="Arial"/>
          <w:color w:val="0000FF"/>
          <w:sz w:val="20"/>
          <w:szCs w:val="20"/>
        </w:rPr>
        <w:br/>
      </w:r>
      <w:r>
        <w:rPr>
          <w:rFonts w:ascii="Verdana" w:hAnsi="Verdana" w:cs="Arial"/>
          <w:color w:val="0000FF"/>
          <w:sz w:val="20"/>
          <w:szCs w:val="20"/>
        </w:rPr>
        <w:br/>
        <w:t xml:space="preserve">ON </w:t>
      </w:r>
      <w:proofErr w:type="spellStart"/>
      <w:r>
        <w:rPr>
          <w:rFonts w:ascii="Verdana" w:hAnsi="Verdana" w:cs="Arial"/>
          <w:color w:val="0000FF"/>
          <w:sz w:val="20"/>
          <w:szCs w:val="20"/>
        </w:rPr>
        <w:t>TARGET.empno</w:t>
      </w:r>
      <w:proofErr w:type="spellEnd"/>
      <w:r>
        <w:rPr>
          <w:rFonts w:ascii="Verdana" w:hAnsi="Verdana" w:cs="Arial"/>
          <w:color w:val="0000FF"/>
          <w:sz w:val="20"/>
          <w:szCs w:val="20"/>
        </w:rPr>
        <w:t>=</w:t>
      </w:r>
      <w:proofErr w:type="spellStart"/>
      <w:r>
        <w:rPr>
          <w:rFonts w:ascii="Verdana" w:hAnsi="Verdana" w:cs="Arial"/>
          <w:color w:val="0000FF"/>
          <w:sz w:val="20"/>
          <w:szCs w:val="20"/>
        </w:rPr>
        <w:t>SOURCE.empno</w:t>
      </w:r>
      <w:proofErr w:type="spellEnd"/>
      <w:r>
        <w:rPr>
          <w:rFonts w:ascii="Verdana" w:hAnsi="Verdana" w:cs="Arial"/>
          <w:color w:val="0000FF"/>
          <w:sz w:val="20"/>
          <w:szCs w:val="20"/>
        </w:rPr>
        <w:t xml:space="preserve"> </w:t>
      </w:r>
      <w:r>
        <w:rPr>
          <w:rFonts w:ascii="Verdana" w:hAnsi="Verdana" w:cs="Arial"/>
          <w:color w:val="0000FF"/>
          <w:sz w:val="20"/>
          <w:szCs w:val="20"/>
        </w:rPr>
        <w:br/>
      </w:r>
      <w:r>
        <w:rPr>
          <w:rFonts w:ascii="Verdana" w:hAnsi="Verdana" w:cs="Arial"/>
          <w:color w:val="0000FF"/>
          <w:sz w:val="20"/>
          <w:szCs w:val="20"/>
        </w:rPr>
        <w:br/>
        <w:t xml:space="preserve">WHEN MATCHED </w:t>
      </w:r>
      <w:r>
        <w:rPr>
          <w:rFonts w:ascii="Verdana" w:hAnsi="Verdana" w:cs="Arial"/>
          <w:color w:val="0000FF"/>
          <w:sz w:val="20"/>
          <w:szCs w:val="20"/>
        </w:rPr>
        <w:br/>
      </w:r>
      <w:r>
        <w:rPr>
          <w:rFonts w:ascii="Verdana" w:hAnsi="Verdana" w:cs="Arial"/>
          <w:color w:val="0000FF"/>
          <w:sz w:val="20"/>
          <w:szCs w:val="20"/>
        </w:rPr>
        <w:br/>
        <w:t xml:space="preserve">THEN update set </w:t>
      </w:r>
      <w:proofErr w:type="spellStart"/>
      <w:r>
        <w:rPr>
          <w:rFonts w:ascii="Verdana" w:hAnsi="Verdana" w:cs="Arial"/>
          <w:color w:val="0000FF"/>
          <w:sz w:val="20"/>
          <w:szCs w:val="20"/>
        </w:rPr>
        <w:t>TARGET.fname</w:t>
      </w:r>
      <w:proofErr w:type="spellEnd"/>
      <w:r>
        <w:rPr>
          <w:rFonts w:ascii="Verdana" w:hAnsi="Verdana" w:cs="Arial"/>
          <w:color w:val="0000FF"/>
          <w:sz w:val="20"/>
          <w:szCs w:val="20"/>
        </w:rPr>
        <w:t>=</w:t>
      </w:r>
      <w:proofErr w:type="spellStart"/>
      <w:r>
        <w:rPr>
          <w:rFonts w:ascii="Verdana" w:hAnsi="Verdana" w:cs="Arial"/>
          <w:color w:val="0000FF"/>
          <w:sz w:val="20"/>
          <w:szCs w:val="20"/>
        </w:rPr>
        <w:t>SOURCE.firstname</w:t>
      </w:r>
      <w:proofErr w:type="spellEnd"/>
      <w:r>
        <w:rPr>
          <w:rFonts w:ascii="Verdana" w:hAnsi="Verdana" w:cs="Arial"/>
          <w:color w:val="0000FF"/>
          <w:sz w:val="20"/>
          <w:szCs w:val="20"/>
        </w:rPr>
        <w:t>,</w:t>
      </w:r>
      <w:r>
        <w:rPr>
          <w:rFonts w:ascii="Verdana" w:hAnsi="Verdana" w:cs="Arial"/>
          <w:color w:val="0000FF"/>
          <w:sz w:val="20"/>
          <w:szCs w:val="20"/>
        </w:rPr>
        <w:br/>
      </w:r>
      <w:r>
        <w:rPr>
          <w:rFonts w:ascii="Verdana" w:hAnsi="Verdana" w:cs="Arial"/>
          <w:color w:val="0000FF"/>
          <w:sz w:val="20"/>
          <w:szCs w:val="20"/>
        </w:rPr>
        <w:br/>
      </w:r>
      <w:proofErr w:type="spellStart"/>
      <w:r>
        <w:rPr>
          <w:rFonts w:ascii="Verdana" w:hAnsi="Verdana" w:cs="Arial"/>
          <w:color w:val="0000FF"/>
          <w:sz w:val="20"/>
          <w:szCs w:val="20"/>
        </w:rPr>
        <w:t>TARGET.lname</w:t>
      </w:r>
      <w:proofErr w:type="spellEnd"/>
      <w:r>
        <w:rPr>
          <w:rFonts w:ascii="Verdana" w:hAnsi="Verdana" w:cs="Arial"/>
          <w:color w:val="0000FF"/>
          <w:sz w:val="20"/>
          <w:szCs w:val="20"/>
        </w:rPr>
        <w:t xml:space="preserve"> = </w:t>
      </w:r>
      <w:proofErr w:type="spellStart"/>
      <w:r>
        <w:rPr>
          <w:rFonts w:ascii="Verdana" w:hAnsi="Verdana" w:cs="Arial"/>
          <w:color w:val="0000FF"/>
          <w:sz w:val="20"/>
          <w:szCs w:val="20"/>
        </w:rPr>
        <w:t>SOURCE.lastname</w:t>
      </w:r>
      <w:proofErr w:type="spellEnd"/>
      <w:r>
        <w:rPr>
          <w:rFonts w:ascii="Verdana" w:hAnsi="Verdana" w:cs="Arial"/>
          <w:color w:val="0000FF"/>
          <w:sz w:val="20"/>
          <w:szCs w:val="20"/>
        </w:rPr>
        <w:br/>
      </w:r>
      <w:r>
        <w:rPr>
          <w:rFonts w:ascii="Verdana" w:hAnsi="Verdana" w:cs="Arial"/>
          <w:color w:val="0000FF"/>
          <w:sz w:val="20"/>
          <w:szCs w:val="20"/>
        </w:rPr>
        <w:br/>
        <w:t xml:space="preserve">WHEN NOT MATCHED BY TARGET THEN </w:t>
      </w:r>
      <w:r>
        <w:rPr>
          <w:rFonts w:ascii="Verdana" w:hAnsi="Verdana" w:cs="Arial"/>
          <w:color w:val="0000FF"/>
          <w:sz w:val="20"/>
          <w:szCs w:val="20"/>
        </w:rPr>
        <w:br/>
      </w:r>
      <w:r>
        <w:rPr>
          <w:rFonts w:ascii="Verdana" w:hAnsi="Verdana" w:cs="Arial"/>
          <w:color w:val="0000FF"/>
          <w:sz w:val="20"/>
          <w:szCs w:val="20"/>
        </w:rPr>
        <w:br/>
        <w:t>insert(</w:t>
      </w:r>
      <w:proofErr w:type="spellStart"/>
      <w:r>
        <w:rPr>
          <w:rFonts w:ascii="Verdana" w:hAnsi="Verdana" w:cs="Arial"/>
          <w:color w:val="0000FF"/>
          <w:sz w:val="20"/>
          <w:szCs w:val="20"/>
        </w:rPr>
        <w:t>empno,fname,lname</w:t>
      </w:r>
      <w:proofErr w:type="spellEnd"/>
      <w:r>
        <w:rPr>
          <w:rFonts w:ascii="Verdana" w:hAnsi="Verdana" w:cs="Arial"/>
          <w:color w:val="0000FF"/>
          <w:sz w:val="20"/>
          <w:szCs w:val="20"/>
        </w:rPr>
        <w:t>)</w:t>
      </w:r>
      <w:r>
        <w:rPr>
          <w:rFonts w:ascii="Verdana" w:hAnsi="Verdana" w:cs="Arial"/>
          <w:color w:val="0000FF"/>
          <w:sz w:val="20"/>
          <w:szCs w:val="20"/>
        </w:rPr>
        <w:br/>
      </w:r>
      <w:r>
        <w:rPr>
          <w:rFonts w:ascii="Verdana" w:hAnsi="Verdana" w:cs="Arial"/>
          <w:color w:val="0000FF"/>
          <w:sz w:val="20"/>
          <w:szCs w:val="20"/>
        </w:rPr>
        <w:br/>
        <w:t>values(</w:t>
      </w:r>
      <w:proofErr w:type="spellStart"/>
      <w:r>
        <w:rPr>
          <w:rFonts w:ascii="Verdana" w:hAnsi="Verdana" w:cs="Arial"/>
          <w:color w:val="0000FF"/>
          <w:sz w:val="20"/>
          <w:szCs w:val="20"/>
        </w:rPr>
        <w:t>SOURCE.empno,SOURCE.firstname,SOURCE.lastname</w:t>
      </w:r>
      <w:proofErr w:type="spellEnd"/>
      <w:r>
        <w:rPr>
          <w:rFonts w:ascii="Verdana" w:hAnsi="Verdana" w:cs="Arial"/>
          <w:color w:val="0000FF"/>
          <w:sz w:val="20"/>
          <w:szCs w:val="20"/>
        </w:rPr>
        <w:t>)</w:t>
      </w:r>
      <w:r>
        <w:rPr>
          <w:rFonts w:ascii="Verdana" w:hAnsi="Verdana" w:cs="Arial"/>
          <w:color w:val="0000FF"/>
          <w:sz w:val="20"/>
          <w:szCs w:val="20"/>
        </w:rPr>
        <w:br/>
      </w:r>
      <w:r>
        <w:rPr>
          <w:rFonts w:ascii="Verdana" w:hAnsi="Verdana" w:cs="Arial"/>
          <w:color w:val="0000FF"/>
          <w:sz w:val="20"/>
          <w:szCs w:val="20"/>
        </w:rPr>
        <w:br/>
        <w:t xml:space="preserve">WHEN NOT MATCHED BY SOURCE THEN </w:t>
      </w:r>
      <w:r>
        <w:rPr>
          <w:rFonts w:ascii="Verdana" w:hAnsi="Verdana" w:cs="Arial"/>
          <w:color w:val="0000FF"/>
          <w:sz w:val="20"/>
          <w:szCs w:val="20"/>
        </w:rPr>
        <w:br/>
      </w:r>
      <w:r>
        <w:rPr>
          <w:rFonts w:ascii="Verdana" w:hAnsi="Verdana" w:cs="Arial"/>
          <w:color w:val="0000FF"/>
          <w:sz w:val="20"/>
          <w:szCs w:val="20"/>
        </w:rPr>
        <w:br/>
        <w:t>Delete;</w:t>
      </w:r>
      <w:r>
        <w:rPr>
          <w:rFonts w:ascii="Verdana" w:hAnsi="Verdana" w:cs="Arial"/>
          <w:color w:val="0000FF"/>
          <w:sz w:val="20"/>
          <w:szCs w:val="20"/>
        </w:rPr>
        <w:br/>
      </w:r>
      <w:r>
        <w:rPr>
          <w:rFonts w:ascii="Verdana" w:hAnsi="Verdana" w:cs="Arial"/>
          <w:color w:val="0000FF"/>
          <w:sz w:val="20"/>
          <w:szCs w:val="20"/>
        </w:rPr>
        <w:br/>
        <w:t>Select * from </w:t>
      </w:r>
      <w:r>
        <w:rPr>
          <w:rFonts w:ascii="Verdana" w:hAnsi="Verdana" w:cs="Arial"/>
          <w:color w:val="222222"/>
          <w:sz w:val="20"/>
          <w:szCs w:val="20"/>
        </w:rPr>
        <w:t xml:space="preserve"> </w:t>
      </w:r>
      <w:r>
        <w:rPr>
          <w:rFonts w:ascii="Verdana" w:hAnsi="Verdana" w:cs="Arial"/>
          <w:color w:val="0000FF"/>
          <w:sz w:val="20"/>
          <w:szCs w:val="20"/>
        </w:rPr>
        <w:t>Employee</w:t>
      </w:r>
    </w:p>
    <w:p w:rsidR="00E60C7E" w:rsidRPr="00F376DE" w:rsidRDefault="00E60C7E" w:rsidP="00F376DE">
      <w:pPr>
        <w:pStyle w:val="ListParagraph"/>
        <w:numPr>
          <w:ilvl w:val="0"/>
          <w:numId w:val="1"/>
        </w:numPr>
        <w:rPr>
          <w:rFonts w:ascii="Verdana" w:eastAsiaTheme="minorEastAsia" w:hAnsi="Verdana"/>
          <w:sz w:val="20"/>
          <w:szCs w:val="20"/>
        </w:rPr>
      </w:pPr>
      <w:r w:rsidRPr="00F376DE">
        <w:rPr>
          <w:rFonts w:ascii="Verdana" w:hAnsi="Verdana" w:cs="Arial"/>
          <w:color w:val="222222"/>
          <w:sz w:val="20"/>
          <w:szCs w:val="20"/>
        </w:rPr>
        <w:t>we want to get the details of the Courses including the name of their course admin from the Course table (3Marks)</w:t>
      </w:r>
    </w:p>
    <w:p w:rsidR="00E60C7E" w:rsidRDefault="00E60C7E" w:rsidP="00E60C7E">
      <w:pPr>
        <w:pStyle w:val="ListParagraph"/>
        <w:rPr>
          <w:rFonts w:ascii="Verdana" w:eastAsiaTheme="minorEastAsia" w:hAnsi="Verdana"/>
          <w:sz w:val="20"/>
          <w:szCs w:val="20"/>
        </w:rPr>
      </w:pPr>
      <w:r>
        <w:rPr>
          <w:rFonts w:ascii="Arial" w:hAnsi="Arial" w:cs="Arial"/>
          <w:noProof/>
          <w:color w:val="2288BB"/>
          <w:sz w:val="20"/>
          <w:szCs w:val="20"/>
        </w:rPr>
        <w:drawing>
          <wp:inline distT="0" distB="0" distL="0" distR="0" wp14:anchorId="29991D39" wp14:editId="7202E97F">
            <wp:extent cx="3036570" cy="905510"/>
            <wp:effectExtent l="0" t="0" r="0" b="8890"/>
            <wp:docPr id="3" name="Picture 3" descr="http://4.bp.blogspot.com/_8iWtCcGgcH8/SsI2s5I4_PI/AAAAAAAAAYw/BoZVJXgSlOk/s400/Studenttable.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_8iWtCcGgcH8/SsI2s5I4_PI/AAAAAAAAAYw/BoZVJXgSlOk/s400/Studenttable.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6570" cy="905510"/>
                    </a:xfrm>
                    <a:prstGeom prst="rect">
                      <a:avLst/>
                    </a:prstGeom>
                    <a:noFill/>
                    <a:ln>
                      <a:noFill/>
                    </a:ln>
                  </pic:spPr>
                </pic:pic>
              </a:graphicData>
            </a:graphic>
          </wp:inline>
        </w:drawing>
      </w:r>
      <w:r>
        <w:rPr>
          <w:rFonts w:ascii="Verdana" w:eastAsiaTheme="minorEastAsia" w:hAnsi="Verdana"/>
          <w:sz w:val="20"/>
          <w:szCs w:val="20"/>
        </w:rPr>
        <w:t>----------</w:t>
      </w:r>
      <w:r w:rsidRPr="008544DB">
        <w:rPr>
          <w:rFonts w:ascii="Verdana" w:eastAsiaTheme="minorEastAsia" w:hAnsi="Verdana"/>
          <w:sz w:val="20"/>
          <w:szCs w:val="20"/>
        </w:rPr>
        <w:sym w:font="Wingdings" w:char="F0E0"/>
      </w:r>
      <w:r>
        <w:rPr>
          <w:rFonts w:ascii="Verdana" w:eastAsiaTheme="minorEastAsia" w:hAnsi="Verdana"/>
          <w:sz w:val="20"/>
          <w:szCs w:val="20"/>
        </w:rPr>
        <w:t>student table</w:t>
      </w:r>
    </w:p>
    <w:p w:rsidR="00E60C7E" w:rsidRDefault="00E60C7E" w:rsidP="00E60C7E">
      <w:pPr>
        <w:pStyle w:val="ListParagraph"/>
        <w:rPr>
          <w:rFonts w:ascii="Verdana" w:eastAsiaTheme="minorEastAsia" w:hAnsi="Verdana"/>
          <w:sz w:val="20"/>
          <w:szCs w:val="20"/>
        </w:rPr>
      </w:pPr>
    </w:p>
    <w:p w:rsidR="00E60C7E" w:rsidRDefault="00E60C7E" w:rsidP="00E60C7E">
      <w:pPr>
        <w:pStyle w:val="ListParagraph"/>
        <w:rPr>
          <w:rFonts w:ascii="Verdana" w:eastAsiaTheme="minorEastAsia" w:hAnsi="Verdana"/>
          <w:sz w:val="20"/>
          <w:szCs w:val="20"/>
        </w:rPr>
      </w:pPr>
      <w:r>
        <w:rPr>
          <w:rFonts w:ascii="Arial" w:hAnsi="Arial" w:cs="Arial"/>
          <w:noProof/>
          <w:color w:val="2288BB"/>
          <w:sz w:val="20"/>
          <w:szCs w:val="20"/>
        </w:rPr>
        <w:lastRenderedPageBreak/>
        <w:drawing>
          <wp:inline distT="0" distB="0" distL="0" distR="0" wp14:anchorId="021C5477" wp14:editId="13E103F1">
            <wp:extent cx="2398395" cy="931545"/>
            <wp:effectExtent l="0" t="0" r="1905" b="1905"/>
            <wp:docPr id="4" name="Picture 4" descr="http://2.bp.blogspot.com/_8iWtCcGgcH8/SsI3jMZNAsI/AAAAAAAAAY4/eds8tiS3qXQ/s320/CourseTable.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_8iWtCcGgcH8/SsI3jMZNAsI/AAAAAAAAAY4/eds8tiS3qXQ/s320/CourseTable.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8395" cy="931545"/>
                    </a:xfrm>
                    <a:prstGeom prst="rect">
                      <a:avLst/>
                    </a:prstGeom>
                    <a:noFill/>
                    <a:ln>
                      <a:noFill/>
                    </a:ln>
                  </pic:spPr>
                </pic:pic>
              </a:graphicData>
            </a:graphic>
          </wp:inline>
        </w:drawing>
      </w:r>
      <w:r>
        <w:rPr>
          <w:rFonts w:ascii="Verdana" w:eastAsiaTheme="minorEastAsia" w:hAnsi="Verdana"/>
          <w:sz w:val="20"/>
          <w:szCs w:val="20"/>
        </w:rPr>
        <w:t>--------------------</w:t>
      </w:r>
      <w:r w:rsidRPr="008544DB">
        <w:rPr>
          <w:rFonts w:ascii="Verdana" w:eastAsiaTheme="minorEastAsia" w:hAnsi="Verdana"/>
          <w:sz w:val="20"/>
          <w:szCs w:val="20"/>
        </w:rPr>
        <w:sym w:font="Wingdings" w:char="F0E0"/>
      </w:r>
      <w:r>
        <w:rPr>
          <w:rFonts w:ascii="Verdana" w:eastAsiaTheme="minorEastAsia" w:hAnsi="Verdana"/>
          <w:sz w:val="20"/>
          <w:szCs w:val="20"/>
        </w:rPr>
        <w:t>course table</w:t>
      </w:r>
    </w:p>
    <w:p w:rsidR="00E60C7E" w:rsidRDefault="00E60C7E" w:rsidP="00E60C7E">
      <w:pPr>
        <w:pStyle w:val="ListParagraph"/>
        <w:rPr>
          <w:rFonts w:ascii="Verdana" w:eastAsiaTheme="minorEastAsia" w:hAnsi="Verdana"/>
          <w:sz w:val="20"/>
          <w:szCs w:val="20"/>
        </w:rPr>
      </w:pPr>
    </w:p>
    <w:p w:rsidR="00E60C7E" w:rsidRDefault="00E60C7E" w:rsidP="00E60C7E">
      <w:pPr>
        <w:pStyle w:val="ListParagraph"/>
        <w:rPr>
          <w:rFonts w:ascii="Verdana" w:eastAsiaTheme="minorEastAsia" w:hAnsi="Verdana"/>
          <w:sz w:val="20"/>
          <w:szCs w:val="20"/>
        </w:rPr>
      </w:pPr>
    </w:p>
    <w:p w:rsidR="00E60C7E" w:rsidRDefault="00E60C7E" w:rsidP="00E60C7E">
      <w:pPr>
        <w:pStyle w:val="ListParagraph"/>
        <w:rPr>
          <w:rFonts w:ascii="Verdana" w:eastAsiaTheme="minorEastAsia" w:hAnsi="Verdana"/>
          <w:sz w:val="20"/>
          <w:szCs w:val="20"/>
        </w:rPr>
      </w:pPr>
      <w:r>
        <w:rPr>
          <w:rFonts w:ascii="Arial" w:hAnsi="Arial" w:cs="Arial"/>
          <w:noProof/>
          <w:color w:val="2288BB"/>
          <w:sz w:val="20"/>
          <w:szCs w:val="20"/>
        </w:rPr>
        <w:drawing>
          <wp:inline distT="0" distB="0" distL="0" distR="0" wp14:anchorId="073B0FBB" wp14:editId="7FD73EC4">
            <wp:extent cx="2863850" cy="940435"/>
            <wp:effectExtent l="0" t="0" r="0" b="0"/>
            <wp:docPr id="5" name="Picture 5" descr="http://3.bp.blogspot.com/_8iWtCcGgcH8/SsI6yM2mTzI/AAAAAAAAAZQ/JL9C1oXewdY/s320/CorrelatedSubquery_1.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3.bp.blogspot.com/_8iWtCcGgcH8/SsI6yM2mTzI/AAAAAAAAAZQ/JL9C1oXewdY/s320/CorrelatedSubquery_1.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3850" cy="940435"/>
                    </a:xfrm>
                    <a:prstGeom prst="rect">
                      <a:avLst/>
                    </a:prstGeom>
                    <a:noFill/>
                    <a:ln>
                      <a:noFill/>
                    </a:ln>
                  </pic:spPr>
                </pic:pic>
              </a:graphicData>
            </a:graphic>
          </wp:inline>
        </w:drawing>
      </w:r>
      <w:r>
        <w:rPr>
          <w:rFonts w:ascii="Verdana" w:eastAsiaTheme="minorEastAsia" w:hAnsi="Verdana"/>
          <w:sz w:val="20"/>
          <w:szCs w:val="20"/>
        </w:rPr>
        <w:t>-----------</w:t>
      </w:r>
      <w:r w:rsidRPr="008544DB">
        <w:rPr>
          <w:rFonts w:ascii="Verdana" w:eastAsiaTheme="minorEastAsia" w:hAnsi="Verdana"/>
          <w:sz w:val="20"/>
          <w:szCs w:val="20"/>
        </w:rPr>
        <w:sym w:font="Wingdings" w:char="F0E0"/>
      </w:r>
      <w:r>
        <w:rPr>
          <w:rFonts w:ascii="Verdana" w:eastAsiaTheme="minorEastAsia" w:hAnsi="Verdana"/>
          <w:sz w:val="20"/>
          <w:szCs w:val="20"/>
        </w:rPr>
        <w:t>expected output</w:t>
      </w:r>
    </w:p>
    <w:p w:rsidR="00E60C7E" w:rsidRDefault="00E60C7E" w:rsidP="00E60C7E">
      <w:pPr>
        <w:shd w:val="clear" w:color="auto" w:fill="FFFFFF"/>
        <w:rPr>
          <w:rFonts w:ascii="Verdana" w:eastAsia="Times New Roman" w:hAnsi="Verdana" w:cs="Arial"/>
          <w:color w:val="222222"/>
          <w:sz w:val="20"/>
          <w:szCs w:val="20"/>
        </w:rPr>
      </w:pPr>
      <w:proofErr w:type="spellStart"/>
      <w:r>
        <w:rPr>
          <w:rFonts w:ascii="Calibri" w:eastAsia="Times New Roman" w:hAnsi="Calibri" w:cs="Calibri"/>
          <w:color w:val="000000"/>
        </w:rPr>
        <w:t>Ans</w:t>
      </w:r>
      <w:proofErr w:type="spellEnd"/>
      <w:r>
        <w:rPr>
          <w:rFonts w:ascii="Calibri" w:eastAsia="Times New Roman" w:hAnsi="Calibri" w:cs="Calibri"/>
          <w:color w:val="000000"/>
        </w:rPr>
        <w:t>:</w:t>
      </w:r>
      <w:r w:rsidRPr="00E60C7E">
        <w:rPr>
          <w:rFonts w:ascii="Verdana" w:hAnsi="Verdana" w:cs="Arial"/>
          <w:color w:val="0000FF"/>
          <w:sz w:val="20"/>
          <w:szCs w:val="20"/>
        </w:rPr>
        <w:t xml:space="preserve"> </w:t>
      </w:r>
      <w:r w:rsidRPr="00E60C7E">
        <w:rPr>
          <w:rFonts w:ascii="Verdana" w:eastAsia="Times New Roman" w:hAnsi="Verdana" w:cs="Arial"/>
          <w:color w:val="0000FF"/>
          <w:sz w:val="20"/>
          <w:szCs w:val="20"/>
        </w:rPr>
        <w:t>select</w:t>
      </w:r>
      <w:r w:rsidRPr="00E60C7E">
        <w:rPr>
          <w:rFonts w:ascii="Verdana" w:eastAsia="Times New Roman" w:hAnsi="Verdana" w:cs="Arial"/>
          <w:color w:val="222222"/>
          <w:sz w:val="20"/>
          <w:szCs w:val="20"/>
        </w:rPr>
        <w:t xml:space="preserve"> </w:t>
      </w:r>
      <w:proofErr w:type="spellStart"/>
      <w:proofErr w:type="gramStart"/>
      <w:r w:rsidRPr="00E60C7E">
        <w:rPr>
          <w:rFonts w:ascii="Verdana" w:eastAsia="Times New Roman" w:hAnsi="Verdana" w:cs="Arial"/>
          <w:color w:val="222222"/>
          <w:sz w:val="20"/>
          <w:szCs w:val="20"/>
        </w:rPr>
        <w:t>Coursename</w:t>
      </w:r>
      <w:proofErr w:type="spellEnd"/>
      <w:r w:rsidRPr="00E60C7E">
        <w:rPr>
          <w:rFonts w:ascii="Verdana" w:eastAsia="Times New Roman" w:hAnsi="Verdana" w:cs="Arial"/>
          <w:color w:val="222222"/>
          <w:sz w:val="20"/>
          <w:szCs w:val="20"/>
        </w:rPr>
        <w:t xml:space="preserve"> ,</w:t>
      </w:r>
      <w:proofErr w:type="spellStart"/>
      <w:r w:rsidRPr="00E60C7E">
        <w:rPr>
          <w:rFonts w:ascii="Verdana" w:eastAsia="Times New Roman" w:hAnsi="Verdana" w:cs="Arial"/>
          <w:color w:val="222222"/>
          <w:sz w:val="20"/>
          <w:szCs w:val="20"/>
        </w:rPr>
        <w:t>Courseadminid</w:t>
      </w:r>
      <w:proofErr w:type="spellEnd"/>
      <w:proofErr w:type="gramEnd"/>
      <w:r w:rsidRPr="00E60C7E">
        <w:rPr>
          <w:rFonts w:ascii="Verdana" w:eastAsia="Times New Roman" w:hAnsi="Verdana" w:cs="Arial"/>
          <w:color w:val="222222"/>
          <w:sz w:val="20"/>
          <w:szCs w:val="20"/>
        </w:rPr>
        <w:t>,(</w:t>
      </w:r>
      <w:r w:rsidRPr="00E60C7E">
        <w:rPr>
          <w:rFonts w:ascii="Verdana" w:eastAsia="Times New Roman" w:hAnsi="Verdana" w:cs="Arial"/>
          <w:color w:val="0000FF"/>
          <w:sz w:val="20"/>
          <w:szCs w:val="20"/>
        </w:rPr>
        <w:t>select</w:t>
      </w:r>
      <w:r w:rsidRPr="00E60C7E">
        <w:rPr>
          <w:rFonts w:ascii="Verdana" w:eastAsia="Times New Roman" w:hAnsi="Verdana" w:cs="Arial"/>
          <w:color w:val="222222"/>
          <w:sz w:val="20"/>
          <w:szCs w:val="20"/>
        </w:rPr>
        <w:t xml:space="preserve"> Firstname+</w:t>
      </w:r>
      <w:r w:rsidRPr="00E60C7E">
        <w:rPr>
          <w:rFonts w:ascii="Verdana" w:eastAsia="Times New Roman" w:hAnsi="Verdana" w:cs="Arial"/>
          <w:color w:val="FF0000"/>
          <w:sz w:val="20"/>
          <w:szCs w:val="20"/>
        </w:rPr>
        <w:t>' '</w:t>
      </w:r>
      <w:r w:rsidRPr="00E60C7E">
        <w:rPr>
          <w:rFonts w:ascii="Verdana" w:eastAsia="Times New Roman" w:hAnsi="Verdana" w:cs="Arial"/>
          <w:color w:val="222222"/>
          <w:sz w:val="20"/>
          <w:szCs w:val="20"/>
        </w:rPr>
        <w:t xml:space="preserve">+Lastname  </w:t>
      </w:r>
      <w:r w:rsidRPr="00E60C7E">
        <w:rPr>
          <w:rFonts w:ascii="Verdana" w:eastAsia="Times New Roman" w:hAnsi="Verdana" w:cs="Arial"/>
          <w:color w:val="0000FF"/>
          <w:sz w:val="20"/>
          <w:szCs w:val="20"/>
        </w:rPr>
        <w:t>from</w:t>
      </w:r>
      <w:r w:rsidRPr="00E60C7E">
        <w:rPr>
          <w:rFonts w:ascii="Verdana" w:eastAsia="Times New Roman" w:hAnsi="Verdana" w:cs="Arial"/>
          <w:color w:val="222222"/>
          <w:sz w:val="20"/>
          <w:szCs w:val="20"/>
        </w:rPr>
        <w:t xml:space="preserve"> student </w:t>
      </w:r>
      <w:r w:rsidRPr="00E60C7E">
        <w:rPr>
          <w:rFonts w:ascii="Verdana" w:eastAsia="Times New Roman" w:hAnsi="Verdana" w:cs="Arial"/>
          <w:color w:val="0000FF"/>
          <w:sz w:val="20"/>
          <w:szCs w:val="20"/>
        </w:rPr>
        <w:t>where</w:t>
      </w:r>
      <w:r w:rsidRPr="00E60C7E">
        <w:rPr>
          <w:rFonts w:ascii="Verdana" w:eastAsia="Times New Roman" w:hAnsi="Verdana" w:cs="Arial"/>
          <w:color w:val="222222"/>
          <w:sz w:val="20"/>
          <w:szCs w:val="20"/>
        </w:rPr>
        <w:t xml:space="preserve"> </w:t>
      </w:r>
      <w:proofErr w:type="spellStart"/>
      <w:r w:rsidRPr="00E60C7E">
        <w:rPr>
          <w:rFonts w:ascii="Verdana" w:eastAsia="Times New Roman" w:hAnsi="Verdana" w:cs="Arial"/>
          <w:color w:val="222222"/>
          <w:sz w:val="20"/>
          <w:szCs w:val="20"/>
        </w:rPr>
        <w:t>studentid</w:t>
      </w:r>
      <w:proofErr w:type="spellEnd"/>
      <w:r w:rsidRPr="00E60C7E">
        <w:rPr>
          <w:rFonts w:ascii="Verdana" w:eastAsia="Times New Roman" w:hAnsi="Verdana" w:cs="Arial"/>
          <w:color w:val="222222"/>
          <w:sz w:val="20"/>
          <w:szCs w:val="20"/>
        </w:rPr>
        <w:t>=</w:t>
      </w:r>
      <w:proofErr w:type="spellStart"/>
      <w:r w:rsidRPr="00E60C7E">
        <w:rPr>
          <w:rFonts w:ascii="Verdana" w:eastAsia="Times New Roman" w:hAnsi="Verdana" w:cs="Arial"/>
          <w:color w:val="222222"/>
          <w:sz w:val="20"/>
          <w:szCs w:val="20"/>
        </w:rPr>
        <w:t>Course.courseadminid</w:t>
      </w:r>
      <w:proofErr w:type="spellEnd"/>
      <w:r w:rsidRPr="00E60C7E">
        <w:rPr>
          <w:rFonts w:ascii="Verdana" w:eastAsia="Times New Roman" w:hAnsi="Verdana" w:cs="Arial"/>
          <w:color w:val="222222"/>
          <w:sz w:val="20"/>
          <w:szCs w:val="20"/>
        </w:rPr>
        <w:t>)</w:t>
      </w:r>
      <w:r w:rsidRPr="00E60C7E">
        <w:rPr>
          <w:rFonts w:ascii="Verdana" w:eastAsia="Times New Roman" w:hAnsi="Verdana" w:cs="Arial"/>
          <w:color w:val="0000FF"/>
          <w:sz w:val="20"/>
          <w:szCs w:val="20"/>
        </w:rPr>
        <w:t>as</w:t>
      </w:r>
      <w:r w:rsidRPr="00E60C7E">
        <w:rPr>
          <w:rFonts w:ascii="Verdana" w:eastAsia="Times New Roman" w:hAnsi="Verdana" w:cs="Arial"/>
          <w:color w:val="222222"/>
          <w:sz w:val="20"/>
          <w:szCs w:val="20"/>
        </w:rPr>
        <w:t xml:space="preserve"> </w:t>
      </w:r>
      <w:proofErr w:type="spellStart"/>
      <w:r w:rsidRPr="00E60C7E">
        <w:rPr>
          <w:rFonts w:ascii="Verdana" w:eastAsia="Times New Roman" w:hAnsi="Verdana" w:cs="Arial"/>
          <w:color w:val="222222"/>
          <w:sz w:val="20"/>
          <w:szCs w:val="20"/>
        </w:rPr>
        <w:t>CourseAdminName</w:t>
      </w:r>
      <w:proofErr w:type="spellEnd"/>
      <w:r w:rsidRPr="00E60C7E">
        <w:rPr>
          <w:rFonts w:ascii="Verdana" w:eastAsia="Times New Roman" w:hAnsi="Verdana" w:cs="Arial"/>
          <w:color w:val="222222"/>
          <w:sz w:val="20"/>
          <w:szCs w:val="20"/>
        </w:rPr>
        <w:t xml:space="preserve"> </w:t>
      </w:r>
      <w:r w:rsidRPr="00E60C7E">
        <w:rPr>
          <w:rFonts w:ascii="Verdana" w:eastAsia="Times New Roman" w:hAnsi="Verdana" w:cs="Arial"/>
          <w:color w:val="0000FF"/>
          <w:sz w:val="20"/>
          <w:szCs w:val="20"/>
        </w:rPr>
        <w:t>from</w:t>
      </w:r>
      <w:r w:rsidRPr="00E60C7E">
        <w:rPr>
          <w:rFonts w:ascii="Verdana" w:eastAsia="Times New Roman" w:hAnsi="Verdana" w:cs="Arial"/>
          <w:color w:val="222222"/>
          <w:sz w:val="20"/>
          <w:szCs w:val="20"/>
        </w:rPr>
        <w:t xml:space="preserve"> course</w:t>
      </w:r>
    </w:p>
    <w:p w:rsidR="003948D1" w:rsidRPr="00F376DE" w:rsidRDefault="003948D1" w:rsidP="00F376DE">
      <w:pPr>
        <w:pStyle w:val="ListParagraph"/>
        <w:numPr>
          <w:ilvl w:val="0"/>
          <w:numId w:val="1"/>
        </w:numPr>
        <w:rPr>
          <w:rFonts w:ascii="Verdana" w:hAnsi="Verdana"/>
          <w:color w:val="000000"/>
          <w:sz w:val="20"/>
          <w:szCs w:val="20"/>
        </w:rPr>
      </w:pPr>
      <w:r w:rsidRPr="00F376DE">
        <w:rPr>
          <w:rFonts w:ascii="Verdana" w:hAnsi="Verdana"/>
          <w:color w:val="000000"/>
          <w:sz w:val="20"/>
          <w:szCs w:val="20"/>
        </w:rPr>
        <w:t xml:space="preserve">Build a query for the below grades table to display </w:t>
      </w:r>
      <w:proofErr w:type="gramStart"/>
      <w:r w:rsidRPr="00F376DE">
        <w:rPr>
          <w:rFonts w:ascii="Verdana" w:hAnsi="Verdana"/>
          <w:color w:val="000000"/>
          <w:sz w:val="20"/>
          <w:szCs w:val="20"/>
        </w:rPr>
        <w:t>highest  top</w:t>
      </w:r>
      <w:proofErr w:type="gramEnd"/>
      <w:r w:rsidRPr="00F376DE">
        <w:rPr>
          <w:rFonts w:ascii="Verdana" w:hAnsi="Verdana"/>
          <w:color w:val="000000"/>
          <w:sz w:val="20"/>
          <w:szCs w:val="20"/>
        </w:rPr>
        <w:t xml:space="preserve"> two scores of each student. (3Marks)</w:t>
      </w:r>
    </w:p>
    <w:p w:rsidR="003948D1" w:rsidRDefault="003948D1" w:rsidP="003948D1">
      <w:pPr>
        <w:pStyle w:val="ListParagraph"/>
        <w:rPr>
          <w:rFonts w:ascii="Verdana" w:hAnsi="Verdana"/>
          <w:color w:val="000000"/>
          <w:sz w:val="20"/>
          <w:szCs w:val="20"/>
        </w:rPr>
      </w:pPr>
      <w:r>
        <w:rPr>
          <w:rFonts w:ascii="Verdana" w:hAnsi="Verdana"/>
          <w:color w:val="000000"/>
          <w:sz w:val="20"/>
          <w:szCs w:val="20"/>
        </w:rPr>
        <w:t>Hint: use row number with over by clause</w:t>
      </w:r>
    </w:p>
    <w:p w:rsidR="003948D1" w:rsidRPr="00B2240F" w:rsidRDefault="003948D1" w:rsidP="003948D1">
      <w:pPr>
        <w:ind w:left="360"/>
        <w:rPr>
          <w:rFonts w:ascii="Verdana" w:hAnsi="Verdana"/>
          <w:color w:val="000000"/>
          <w:sz w:val="20"/>
          <w:szCs w:val="20"/>
        </w:rPr>
      </w:pPr>
      <w:r>
        <w:rPr>
          <w:noProof/>
        </w:rPr>
        <w:drawing>
          <wp:inline distT="0" distB="0" distL="0" distR="0" wp14:anchorId="75D88CC7" wp14:editId="0F9D99BE">
            <wp:extent cx="2800350" cy="2266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00350" cy="2266950"/>
                    </a:xfrm>
                    <a:prstGeom prst="rect">
                      <a:avLst/>
                    </a:prstGeom>
                  </pic:spPr>
                </pic:pic>
              </a:graphicData>
            </a:graphic>
          </wp:inline>
        </w:drawing>
      </w:r>
      <w:r>
        <w:rPr>
          <w:rFonts w:ascii="Verdana" w:hAnsi="Verdana"/>
          <w:color w:val="000000"/>
          <w:sz w:val="20"/>
          <w:szCs w:val="20"/>
        </w:rPr>
        <w:t>-----------------</w:t>
      </w:r>
      <w:r w:rsidRPr="001D0E22">
        <w:rPr>
          <w:rFonts w:ascii="Verdana" w:hAnsi="Verdana"/>
          <w:color w:val="000000"/>
          <w:sz w:val="20"/>
          <w:szCs w:val="20"/>
        </w:rPr>
        <w:sym w:font="Wingdings" w:char="F0E0"/>
      </w:r>
      <w:r>
        <w:rPr>
          <w:rFonts w:ascii="Verdana" w:hAnsi="Verdana"/>
          <w:color w:val="000000"/>
          <w:sz w:val="20"/>
          <w:szCs w:val="20"/>
        </w:rPr>
        <w:t>grades table</w:t>
      </w:r>
    </w:p>
    <w:p w:rsidR="003948D1" w:rsidRPr="00B2240F" w:rsidRDefault="003948D1" w:rsidP="003948D1">
      <w:pPr>
        <w:ind w:left="360"/>
        <w:rPr>
          <w:rFonts w:ascii="Verdana" w:hAnsi="Verdana"/>
          <w:color w:val="000000"/>
          <w:sz w:val="20"/>
          <w:szCs w:val="20"/>
        </w:rPr>
      </w:pPr>
      <w:r>
        <w:rPr>
          <w:noProof/>
        </w:rPr>
        <w:drawing>
          <wp:inline distT="0" distB="0" distL="0" distR="0" wp14:anchorId="2C1FD3C9" wp14:editId="5C0C7D9D">
            <wp:extent cx="2171700" cy="1457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71700" cy="1457325"/>
                    </a:xfrm>
                    <a:prstGeom prst="rect">
                      <a:avLst/>
                    </a:prstGeom>
                  </pic:spPr>
                </pic:pic>
              </a:graphicData>
            </a:graphic>
          </wp:inline>
        </w:drawing>
      </w:r>
      <w:r>
        <w:rPr>
          <w:rFonts w:ascii="Verdana" w:hAnsi="Verdana"/>
          <w:color w:val="000000"/>
          <w:sz w:val="20"/>
          <w:szCs w:val="20"/>
        </w:rPr>
        <w:t>-----------------------------</w:t>
      </w:r>
      <w:r w:rsidRPr="001D0E22">
        <w:rPr>
          <w:rFonts w:ascii="Verdana" w:hAnsi="Verdana"/>
          <w:color w:val="000000"/>
          <w:sz w:val="20"/>
          <w:szCs w:val="20"/>
        </w:rPr>
        <w:sym w:font="Wingdings" w:char="F0E0"/>
      </w:r>
      <w:r>
        <w:rPr>
          <w:rFonts w:ascii="Verdana" w:hAnsi="Verdana"/>
          <w:color w:val="000000"/>
          <w:sz w:val="20"/>
          <w:szCs w:val="20"/>
        </w:rPr>
        <w:t>excepted result set</w:t>
      </w:r>
    </w:p>
    <w:p w:rsidR="003948D1" w:rsidRDefault="003948D1" w:rsidP="003948D1">
      <w:pPr>
        <w:autoSpaceDE w:val="0"/>
        <w:autoSpaceDN w:val="0"/>
        <w:adjustRightInd w:val="0"/>
        <w:spacing w:after="0" w:line="240" w:lineRule="auto"/>
        <w:rPr>
          <w:rFonts w:ascii="Courier New" w:hAnsi="Courier New" w:cs="Courier New"/>
          <w:noProof/>
          <w:sz w:val="20"/>
          <w:szCs w:val="20"/>
        </w:rPr>
      </w:pPr>
      <w:proofErr w:type="spellStart"/>
      <w:r>
        <w:rPr>
          <w:rFonts w:ascii="Arial" w:eastAsia="Times New Roman" w:hAnsi="Arial" w:cs="Arial"/>
          <w:color w:val="222222"/>
          <w:sz w:val="20"/>
          <w:szCs w:val="20"/>
        </w:rPr>
        <w:t>Ans</w:t>
      </w:r>
      <w:proofErr w:type="spellEnd"/>
      <w:r>
        <w:rPr>
          <w:rFonts w:ascii="Arial" w:eastAsia="Times New Roman" w:hAnsi="Arial" w:cs="Arial"/>
          <w:color w:val="222222"/>
          <w:sz w:val="20"/>
          <w:szCs w:val="20"/>
        </w:rPr>
        <w:t>:</w:t>
      </w:r>
      <w:r w:rsidRPr="003948D1">
        <w:rPr>
          <w:rFonts w:ascii="Courier New" w:hAnsi="Courier New" w:cs="Courier New"/>
          <w:noProof/>
          <w:color w:val="0000F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studentname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subject</w:t>
      </w:r>
      <w:r>
        <w:rPr>
          <w:rFonts w:ascii="Courier New" w:hAnsi="Courier New" w:cs="Courier New"/>
          <w:noProof/>
          <w:color w:val="808080"/>
          <w:sz w:val="20"/>
          <w:szCs w:val="20"/>
        </w:rPr>
        <w:t>,</w:t>
      </w:r>
      <w:r>
        <w:rPr>
          <w:rFonts w:ascii="Courier New" w:hAnsi="Courier New" w:cs="Courier New"/>
          <w:noProof/>
          <w:sz w:val="20"/>
          <w:szCs w:val="20"/>
        </w:rPr>
        <w:t xml:space="preserve"> score</w:t>
      </w:r>
    </w:p>
    <w:p w:rsidR="003948D1" w:rsidRDefault="003948D1" w:rsidP="003948D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from</w:t>
      </w:r>
    </w:p>
    <w:p w:rsidR="003948D1" w:rsidRDefault="003948D1" w:rsidP="003948D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3948D1" w:rsidRDefault="003948D1" w:rsidP="003948D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studentname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subject</w:t>
      </w:r>
      <w:r>
        <w:rPr>
          <w:rFonts w:ascii="Courier New" w:hAnsi="Courier New" w:cs="Courier New"/>
          <w:noProof/>
          <w:color w:val="808080"/>
          <w:sz w:val="20"/>
          <w:szCs w:val="20"/>
        </w:rPr>
        <w:t>,</w:t>
      </w:r>
      <w:r>
        <w:rPr>
          <w:rFonts w:ascii="Courier New" w:hAnsi="Courier New" w:cs="Courier New"/>
          <w:noProof/>
          <w:sz w:val="20"/>
          <w:szCs w:val="20"/>
        </w:rPr>
        <w:t xml:space="preserve"> score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3948D1" w:rsidRDefault="003948D1" w:rsidP="003948D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FF00FF"/>
          <w:sz w:val="20"/>
          <w:szCs w:val="20"/>
        </w:rPr>
        <w:t>row_number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 xml:space="preserve">over </w:t>
      </w:r>
      <w:r>
        <w:rPr>
          <w:rFonts w:ascii="Courier New" w:hAnsi="Courier New" w:cs="Courier New"/>
          <w:noProof/>
          <w:color w:val="808080"/>
          <w:sz w:val="20"/>
          <w:szCs w:val="20"/>
        </w:rPr>
        <w:t>(</w:t>
      </w:r>
      <w:r>
        <w:rPr>
          <w:rFonts w:ascii="Courier New" w:hAnsi="Courier New" w:cs="Courier New"/>
          <w:noProof/>
          <w:color w:val="0000FF"/>
          <w:sz w:val="20"/>
          <w:szCs w:val="20"/>
        </w:rPr>
        <w:t>partition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studentid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score </w:t>
      </w:r>
      <w:r>
        <w:rPr>
          <w:rFonts w:ascii="Courier New" w:hAnsi="Courier New" w:cs="Courier New"/>
          <w:noProof/>
          <w:color w:val="0000FF"/>
          <w:sz w:val="20"/>
          <w:szCs w:val="20"/>
        </w:rPr>
        <w:t>desc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rownum</w:t>
      </w:r>
    </w:p>
    <w:p w:rsidR="003948D1" w:rsidRDefault="003948D1" w:rsidP="003948D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grades  </w:t>
      </w:r>
    </w:p>
    <w:p w:rsidR="003948D1" w:rsidRDefault="003948D1" w:rsidP="003948D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dt</w:t>
      </w:r>
    </w:p>
    <w:p w:rsidR="00F376DE" w:rsidRDefault="003948D1" w:rsidP="00F376DE">
      <w:pPr>
        <w:shd w:val="clear" w:color="auto" w:fill="FFFFFF"/>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rownum</w:t>
      </w:r>
      <w:r>
        <w:rPr>
          <w:rFonts w:ascii="Courier New" w:hAnsi="Courier New" w:cs="Courier New"/>
          <w:noProof/>
          <w:color w:val="808080"/>
          <w:sz w:val="20"/>
          <w:szCs w:val="20"/>
        </w:rPr>
        <w:t>&lt;=</w:t>
      </w:r>
      <w:r>
        <w:rPr>
          <w:rFonts w:ascii="Courier New" w:hAnsi="Courier New" w:cs="Courier New"/>
          <w:noProof/>
          <w:sz w:val="20"/>
          <w:szCs w:val="20"/>
        </w:rPr>
        <w:t>2</w:t>
      </w:r>
    </w:p>
    <w:p w:rsidR="00F376DE" w:rsidRPr="00584E80" w:rsidRDefault="00F376DE" w:rsidP="00F376DE">
      <w:pPr>
        <w:pStyle w:val="ListParagraph"/>
        <w:numPr>
          <w:ilvl w:val="0"/>
          <w:numId w:val="1"/>
        </w:numPr>
        <w:rPr>
          <w:rFonts w:ascii="Verdana" w:hAnsi="Verdana"/>
          <w:color w:val="000000"/>
          <w:sz w:val="20"/>
          <w:szCs w:val="20"/>
        </w:rPr>
      </w:pPr>
      <w:proofErr w:type="gramStart"/>
      <w:r w:rsidRPr="00584E80">
        <w:rPr>
          <w:rFonts w:ascii="Verdana" w:hAnsi="Verdana"/>
          <w:color w:val="000000"/>
          <w:sz w:val="20"/>
          <w:szCs w:val="20"/>
        </w:rPr>
        <w:t xml:space="preserve">Delete  </w:t>
      </w:r>
      <w:r>
        <w:rPr>
          <w:rFonts w:ascii="Verdana" w:hAnsi="Verdana"/>
          <w:color w:val="000000"/>
          <w:sz w:val="20"/>
          <w:szCs w:val="20"/>
        </w:rPr>
        <w:t>r</w:t>
      </w:r>
      <w:r w:rsidRPr="00584E80">
        <w:rPr>
          <w:rFonts w:ascii="Verdana" w:hAnsi="Verdana"/>
          <w:color w:val="000000"/>
          <w:sz w:val="20"/>
          <w:szCs w:val="20"/>
        </w:rPr>
        <w:t>ecords</w:t>
      </w:r>
      <w:proofErr w:type="gramEnd"/>
      <w:r w:rsidRPr="00584E80">
        <w:rPr>
          <w:rFonts w:ascii="Verdana" w:hAnsi="Verdana"/>
          <w:color w:val="000000"/>
          <w:sz w:val="20"/>
          <w:szCs w:val="20"/>
        </w:rPr>
        <w:t xml:space="preserve"> from Both Student details and Library. Database will only commit, if both delete statement execute successfully, If fails it will Rollback. Intentionally  I have passed a wrong roll ( Which causes)  the exception and transaction will rollback</w:t>
      </w:r>
    </w:p>
    <w:p w:rsidR="00F376DE" w:rsidRPr="00F376DE" w:rsidRDefault="00F376DE" w:rsidP="00F376DE">
      <w:pPr>
        <w:pStyle w:val="ListParagraph"/>
        <w:shd w:val="clear" w:color="auto" w:fill="FFFFFF"/>
        <w:ind w:left="900"/>
        <w:rPr>
          <w:rFonts w:ascii="Arial" w:eastAsia="Times New Roman" w:hAnsi="Arial" w:cs="Arial"/>
          <w:color w:val="222222"/>
          <w:sz w:val="20"/>
          <w:szCs w:val="20"/>
        </w:rPr>
      </w:pPr>
      <w:bookmarkStart w:id="8" w:name="_GoBack"/>
      <w:bookmarkEnd w:id="8"/>
    </w:p>
    <w:p w:rsidR="00F376DE" w:rsidRPr="00F376DE" w:rsidRDefault="00F376DE" w:rsidP="00F376DE">
      <w:pPr>
        <w:pStyle w:val="ListParagraph"/>
        <w:shd w:val="clear" w:color="auto" w:fill="FFFFFF"/>
        <w:ind w:left="900"/>
        <w:rPr>
          <w:rFonts w:ascii="Courier New" w:hAnsi="Courier New" w:cs="Courier New"/>
          <w:noProof/>
          <w:color w:val="0000FF"/>
          <w:sz w:val="20"/>
          <w:szCs w:val="20"/>
        </w:rPr>
      </w:pPr>
      <w:r w:rsidRPr="00F376DE">
        <w:rPr>
          <w:rFonts w:ascii="Courier New" w:hAnsi="Courier New" w:cs="Courier New"/>
          <w:noProof/>
          <w:color w:val="0000FF"/>
          <w:sz w:val="20"/>
          <w:szCs w:val="20"/>
        </w:rPr>
        <w:t>BEGIN TRY</w:t>
      </w:r>
    </w:p>
    <w:p w:rsidR="00F376DE" w:rsidRPr="00F376DE" w:rsidRDefault="00F376DE" w:rsidP="00F376DE">
      <w:pPr>
        <w:pStyle w:val="ListParagraph"/>
        <w:shd w:val="clear" w:color="auto" w:fill="FFFFFF"/>
        <w:ind w:left="900"/>
        <w:rPr>
          <w:rFonts w:ascii="Courier New" w:hAnsi="Courier New" w:cs="Courier New"/>
          <w:noProof/>
          <w:color w:val="0000FF"/>
          <w:sz w:val="20"/>
          <w:szCs w:val="20"/>
        </w:rPr>
      </w:pPr>
      <w:r w:rsidRPr="00F376DE">
        <w:rPr>
          <w:rFonts w:ascii="Courier New" w:hAnsi="Courier New" w:cs="Courier New"/>
          <w:noProof/>
          <w:color w:val="0000FF"/>
          <w:sz w:val="20"/>
          <w:szCs w:val="20"/>
        </w:rPr>
        <w:t xml:space="preserve">   </w:t>
      </w:r>
    </w:p>
    <w:p w:rsidR="00F376DE" w:rsidRPr="00F376DE" w:rsidRDefault="00F376DE" w:rsidP="00F376DE">
      <w:pPr>
        <w:pStyle w:val="ListParagraph"/>
        <w:shd w:val="clear" w:color="auto" w:fill="FFFFFF"/>
        <w:ind w:left="900"/>
        <w:rPr>
          <w:rFonts w:ascii="Courier New" w:hAnsi="Courier New" w:cs="Courier New"/>
          <w:noProof/>
          <w:color w:val="0000FF"/>
          <w:sz w:val="20"/>
          <w:szCs w:val="20"/>
        </w:rPr>
      </w:pPr>
      <w:r w:rsidRPr="00F376DE">
        <w:rPr>
          <w:rFonts w:ascii="Courier New" w:hAnsi="Courier New" w:cs="Courier New"/>
          <w:noProof/>
          <w:color w:val="0000FF"/>
          <w:sz w:val="20"/>
          <w:szCs w:val="20"/>
        </w:rPr>
        <w:t xml:space="preserve">   BEGIN TRANSACTION   </w:t>
      </w:r>
    </w:p>
    <w:p w:rsidR="00F376DE" w:rsidRPr="00F376DE" w:rsidRDefault="00F376DE" w:rsidP="00F376DE">
      <w:pPr>
        <w:pStyle w:val="ListParagraph"/>
        <w:shd w:val="clear" w:color="auto" w:fill="FFFFFF"/>
        <w:ind w:left="900"/>
        <w:rPr>
          <w:rFonts w:ascii="Courier New" w:hAnsi="Courier New" w:cs="Courier New"/>
          <w:noProof/>
          <w:color w:val="0000FF"/>
          <w:sz w:val="20"/>
          <w:szCs w:val="20"/>
        </w:rPr>
      </w:pPr>
    </w:p>
    <w:p w:rsidR="00F376DE" w:rsidRDefault="00F376DE" w:rsidP="00F376DE">
      <w:pPr>
        <w:pStyle w:val="ListParagraph"/>
        <w:shd w:val="clear" w:color="auto" w:fill="FFFFFF"/>
        <w:ind w:left="900"/>
        <w:rPr>
          <w:rFonts w:ascii="Courier New" w:hAnsi="Courier New" w:cs="Courier New"/>
          <w:noProof/>
          <w:color w:val="0000FF"/>
          <w:sz w:val="20"/>
          <w:szCs w:val="20"/>
        </w:rPr>
      </w:pPr>
      <w:r w:rsidRPr="00F376DE">
        <w:rPr>
          <w:rFonts w:ascii="Courier New" w:hAnsi="Courier New" w:cs="Courier New"/>
          <w:noProof/>
          <w:color w:val="0000FF"/>
          <w:sz w:val="20"/>
          <w:szCs w:val="20"/>
        </w:rPr>
        <w:t xml:space="preserve">   DELETE FROM StudentDetails</w:t>
      </w:r>
    </w:p>
    <w:p w:rsidR="00F376DE" w:rsidRPr="00F376DE" w:rsidRDefault="00F376DE" w:rsidP="00F376DE">
      <w:pPr>
        <w:pStyle w:val="ListParagraph"/>
        <w:shd w:val="clear" w:color="auto" w:fill="FFFFFF"/>
        <w:ind w:left="900"/>
        <w:rPr>
          <w:rFonts w:ascii="Courier New" w:hAnsi="Courier New" w:cs="Courier New"/>
          <w:noProof/>
          <w:color w:val="0000FF"/>
          <w:sz w:val="20"/>
          <w:szCs w:val="20"/>
        </w:rPr>
      </w:pPr>
      <w:r w:rsidRPr="00F376DE">
        <w:rPr>
          <w:rFonts w:ascii="Courier New" w:hAnsi="Courier New" w:cs="Courier New"/>
          <w:noProof/>
          <w:color w:val="0000FF"/>
          <w:sz w:val="20"/>
          <w:szCs w:val="20"/>
        </w:rPr>
        <w:t xml:space="preserve">   DELETE FROM Library  WHERE Roll = 'a'</w:t>
      </w:r>
    </w:p>
    <w:p w:rsidR="00F376DE" w:rsidRPr="00F376DE" w:rsidRDefault="00F376DE" w:rsidP="00F376DE">
      <w:pPr>
        <w:pStyle w:val="ListParagraph"/>
        <w:shd w:val="clear" w:color="auto" w:fill="FFFFFF"/>
        <w:ind w:left="900"/>
        <w:rPr>
          <w:rFonts w:ascii="Courier New" w:hAnsi="Courier New" w:cs="Courier New"/>
          <w:noProof/>
          <w:color w:val="0000FF"/>
          <w:sz w:val="20"/>
          <w:szCs w:val="20"/>
        </w:rPr>
      </w:pPr>
      <w:r w:rsidRPr="00F376DE">
        <w:rPr>
          <w:rFonts w:ascii="Courier New" w:hAnsi="Courier New" w:cs="Courier New"/>
          <w:noProof/>
          <w:color w:val="0000FF"/>
          <w:sz w:val="20"/>
          <w:szCs w:val="20"/>
        </w:rPr>
        <w:t xml:space="preserve">   COMMIT</w:t>
      </w:r>
    </w:p>
    <w:p w:rsidR="00F376DE" w:rsidRPr="00F376DE" w:rsidRDefault="00F376DE" w:rsidP="00F376DE">
      <w:pPr>
        <w:pStyle w:val="ListParagraph"/>
        <w:shd w:val="clear" w:color="auto" w:fill="FFFFFF"/>
        <w:ind w:left="900"/>
        <w:rPr>
          <w:rFonts w:ascii="Courier New" w:hAnsi="Courier New" w:cs="Courier New"/>
          <w:noProof/>
          <w:color w:val="0000FF"/>
          <w:sz w:val="20"/>
          <w:szCs w:val="20"/>
        </w:rPr>
      </w:pPr>
      <w:r w:rsidRPr="00F376DE">
        <w:rPr>
          <w:rFonts w:ascii="Courier New" w:hAnsi="Courier New" w:cs="Courier New"/>
          <w:noProof/>
          <w:color w:val="0000FF"/>
          <w:sz w:val="20"/>
          <w:szCs w:val="20"/>
        </w:rPr>
        <w:t xml:space="preserve">   Insert into LogDetails(ID,Details) values ('1','Transaction Successful');</w:t>
      </w:r>
    </w:p>
    <w:p w:rsidR="00F376DE" w:rsidRPr="00F376DE" w:rsidRDefault="00F376DE" w:rsidP="00F376DE">
      <w:pPr>
        <w:pStyle w:val="ListParagraph"/>
        <w:shd w:val="clear" w:color="auto" w:fill="FFFFFF"/>
        <w:ind w:left="900"/>
        <w:rPr>
          <w:rFonts w:ascii="Courier New" w:hAnsi="Courier New" w:cs="Courier New"/>
          <w:noProof/>
          <w:color w:val="0000FF"/>
          <w:sz w:val="20"/>
          <w:szCs w:val="20"/>
        </w:rPr>
      </w:pPr>
      <w:r w:rsidRPr="00F376DE">
        <w:rPr>
          <w:rFonts w:ascii="Courier New" w:hAnsi="Courier New" w:cs="Courier New"/>
          <w:noProof/>
          <w:color w:val="0000FF"/>
          <w:sz w:val="20"/>
          <w:szCs w:val="20"/>
        </w:rPr>
        <w:t>END TRY</w:t>
      </w:r>
    </w:p>
    <w:p w:rsidR="00F376DE" w:rsidRPr="00F376DE" w:rsidRDefault="00F376DE" w:rsidP="00F376DE">
      <w:pPr>
        <w:pStyle w:val="ListParagraph"/>
        <w:shd w:val="clear" w:color="auto" w:fill="FFFFFF"/>
        <w:ind w:left="900"/>
        <w:rPr>
          <w:rFonts w:ascii="Courier New" w:hAnsi="Courier New" w:cs="Courier New"/>
          <w:noProof/>
          <w:color w:val="0000FF"/>
          <w:sz w:val="20"/>
          <w:szCs w:val="20"/>
        </w:rPr>
      </w:pPr>
      <w:r w:rsidRPr="00F376DE">
        <w:rPr>
          <w:rFonts w:ascii="Courier New" w:hAnsi="Courier New" w:cs="Courier New"/>
          <w:noProof/>
          <w:color w:val="0000FF"/>
          <w:sz w:val="20"/>
          <w:szCs w:val="20"/>
        </w:rPr>
        <w:t>BEGIN CATCH</w:t>
      </w:r>
    </w:p>
    <w:p w:rsidR="00F376DE" w:rsidRPr="00F376DE" w:rsidRDefault="00F376DE" w:rsidP="00F376DE">
      <w:pPr>
        <w:pStyle w:val="ListParagraph"/>
        <w:shd w:val="clear" w:color="auto" w:fill="FFFFFF"/>
        <w:ind w:left="900"/>
        <w:rPr>
          <w:rFonts w:ascii="Courier New" w:hAnsi="Courier New" w:cs="Courier New"/>
          <w:noProof/>
          <w:color w:val="0000FF"/>
          <w:sz w:val="20"/>
          <w:szCs w:val="20"/>
        </w:rPr>
      </w:pPr>
      <w:r w:rsidRPr="00F376DE">
        <w:rPr>
          <w:rFonts w:ascii="Courier New" w:hAnsi="Courier New" w:cs="Courier New"/>
          <w:noProof/>
          <w:color w:val="0000FF"/>
          <w:sz w:val="20"/>
          <w:szCs w:val="20"/>
        </w:rPr>
        <w:t xml:space="preserve">    IF @@TRANCOUNT &gt; 0</w:t>
      </w:r>
    </w:p>
    <w:p w:rsidR="00F376DE" w:rsidRDefault="00F376DE" w:rsidP="00F376DE">
      <w:pPr>
        <w:pStyle w:val="ListParagraph"/>
        <w:shd w:val="clear" w:color="auto" w:fill="FFFFFF"/>
        <w:ind w:left="900"/>
        <w:rPr>
          <w:rFonts w:ascii="Courier New" w:hAnsi="Courier New" w:cs="Courier New"/>
          <w:noProof/>
          <w:color w:val="0000FF"/>
          <w:sz w:val="20"/>
          <w:szCs w:val="20"/>
        </w:rPr>
      </w:pPr>
      <w:r w:rsidRPr="00F376DE">
        <w:rPr>
          <w:rFonts w:ascii="Courier New" w:hAnsi="Courier New" w:cs="Courier New"/>
          <w:noProof/>
          <w:color w:val="0000FF"/>
          <w:sz w:val="20"/>
          <w:szCs w:val="20"/>
        </w:rPr>
        <w:t xml:space="preserve">    ROLLBACK  </w:t>
      </w:r>
    </w:p>
    <w:p w:rsidR="00F376DE" w:rsidRPr="00F376DE" w:rsidRDefault="00F376DE" w:rsidP="00F376DE">
      <w:pPr>
        <w:pStyle w:val="ListParagraph"/>
        <w:shd w:val="clear" w:color="auto" w:fill="FFFFFF"/>
        <w:ind w:left="900"/>
        <w:rPr>
          <w:rFonts w:ascii="Courier New" w:hAnsi="Courier New" w:cs="Courier New"/>
          <w:noProof/>
          <w:color w:val="0000FF"/>
          <w:sz w:val="20"/>
          <w:szCs w:val="20"/>
        </w:rPr>
      </w:pPr>
      <w:r w:rsidRPr="00F376DE">
        <w:rPr>
          <w:rFonts w:ascii="Courier New" w:hAnsi="Courier New" w:cs="Courier New"/>
          <w:noProof/>
          <w:color w:val="0000FF"/>
          <w:sz w:val="20"/>
          <w:szCs w:val="20"/>
        </w:rPr>
        <w:t>END CATCH</w:t>
      </w:r>
    </w:p>
    <w:p w:rsidR="008727F9" w:rsidRDefault="008727F9" w:rsidP="00264056">
      <w:pPr>
        <w:pStyle w:val="ListParagraph"/>
        <w:spacing w:after="0" w:line="240" w:lineRule="auto"/>
        <w:ind w:left="900"/>
        <w:rPr>
          <w:rFonts w:ascii="Calibri" w:eastAsia="Times New Roman" w:hAnsi="Calibri" w:cs="Calibri"/>
          <w:color w:val="FF0000"/>
        </w:rPr>
      </w:pPr>
    </w:p>
    <w:p w:rsidR="005278C3" w:rsidRPr="005278C3" w:rsidRDefault="005278C3" w:rsidP="005278C3">
      <w:pPr>
        <w:pStyle w:val="ListParagraph"/>
        <w:spacing w:after="0" w:line="240" w:lineRule="auto"/>
        <w:ind w:left="900"/>
        <w:rPr>
          <w:rFonts w:ascii="Calibri" w:eastAsia="Times New Roman" w:hAnsi="Calibri" w:cs="Calibri"/>
          <w:color w:val="FF0000"/>
        </w:rPr>
      </w:pPr>
    </w:p>
    <w:p w:rsidR="005278C3" w:rsidRDefault="005278C3" w:rsidP="00293527">
      <w:pPr>
        <w:spacing w:after="0" w:line="240" w:lineRule="auto"/>
      </w:pPr>
    </w:p>
    <w:p w:rsidR="00293527" w:rsidRDefault="00293527" w:rsidP="00293527">
      <w:pPr>
        <w:spacing w:after="0" w:line="240" w:lineRule="auto"/>
      </w:pPr>
    </w:p>
    <w:p w:rsidR="00293527" w:rsidRDefault="00293527" w:rsidP="00293527">
      <w:pPr>
        <w:spacing w:after="0" w:line="240" w:lineRule="auto"/>
      </w:pPr>
    </w:p>
    <w:p w:rsidR="00293527" w:rsidRDefault="00293527" w:rsidP="00293527">
      <w:pPr>
        <w:spacing w:after="0" w:line="240" w:lineRule="auto"/>
      </w:pPr>
    </w:p>
    <w:p w:rsidR="0039063A" w:rsidRPr="00293527" w:rsidRDefault="0039063A" w:rsidP="00293527">
      <w:pPr>
        <w:spacing w:after="0" w:line="240" w:lineRule="auto"/>
      </w:pPr>
      <w:r w:rsidRPr="00293527">
        <w:br/>
      </w:r>
    </w:p>
    <w:p w:rsidR="0039063A" w:rsidRDefault="0039063A" w:rsidP="0039063A">
      <w:pPr>
        <w:pStyle w:val="ListParagraph"/>
        <w:spacing w:after="0" w:line="240" w:lineRule="auto"/>
        <w:ind w:left="810"/>
      </w:pPr>
    </w:p>
    <w:sectPr w:rsidR="0039063A" w:rsidSect="00C32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60070"/>
    <w:multiLevelType w:val="hybridMultilevel"/>
    <w:tmpl w:val="E55EEF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3F4685"/>
    <w:multiLevelType w:val="hybridMultilevel"/>
    <w:tmpl w:val="8BD298A0"/>
    <w:lvl w:ilvl="0" w:tplc="CE147388">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0A477D48"/>
    <w:multiLevelType w:val="multilevel"/>
    <w:tmpl w:val="F32E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6020F6"/>
    <w:multiLevelType w:val="hybridMultilevel"/>
    <w:tmpl w:val="C5D64354"/>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FF484A"/>
    <w:multiLevelType w:val="hybridMultilevel"/>
    <w:tmpl w:val="7638C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293E83"/>
    <w:multiLevelType w:val="hybridMultilevel"/>
    <w:tmpl w:val="E8604CC8"/>
    <w:lvl w:ilvl="0" w:tplc="0409000F">
      <w:start w:val="1"/>
      <w:numFmt w:val="decimal"/>
      <w:lvlText w:val="%1."/>
      <w:lvlJc w:val="left"/>
      <w:pPr>
        <w:ind w:left="1221" w:hanging="360"/>
      </w:pPr>
    </w:lvl>
    <w:lvl w:ilvl="1" w:tplc="04090019" w:tentative="1">
      <w:start w:val="1"/>
      <w:numFmt w:val="lowerLetter"/>
      <w:lvlText w:val="%2."/>
      <w:lvlJc w:val="left"/>
      <w:pPr>
        <w:ind w:left="1941" w:hanging="360"/>
      </w:pPr>
    </w:lvl>
    <w:lvl w:ilvl="2" w:tplc="0409001B" w:tentative="1">
      <w:start w:val="1"/>
      <w:numFmt w:val="lowerRoman"/>
      <w:lvlText w:val="%3."/>
      <w:lvlJc w:val="right"/>
      <w:pPr>
        <w:ind w:left="2661" w:hanging="180"/>
      </w:pPr>
    </w:lvl>
    <w:lvl w:ilvl="3" w:tplc="0409000F" w:tentative="1">
      <w:start w:val="1"/>
      <w:numFmt w:val="decimal"/>
      <w:lvlText w:val="%4."/>
      <w:lvlJc w:val="left"/>
      <w:pPr>
        <w:ind w:left="3381" w:hanging="360"/>
      </w:pPr>
    </w:lvl>
    <w:lvl w:ilvl="4" w:tplc="04090019" w:tentative="1">
      <w:start w:val="1"/>
      <w:numFmt w:val="lowerLetter"/>
      <w:lvlText w:val="%5."/>
      <w:lvlJc w:val="left"/>
      <w:pPr>
        <w:ind w:left="4101" w:hanging="360"/>
      </w:pPr>
    </w:lvl>
    <w:lvl w:ilvl="5" w:tplc="0409001B" w:tentative="1">
      <w:start w:val="1"/>
      <w:numFmt w:val="lowerRoman"/>
      <w:lvlText w:val="%6."/>
      <w:lvlJc w:val="right"/>
      <w:pPr>
        <w:ind w:left="4821" w:hanging="180"/>
      </w:pPr>
    </w:lvl>
    <w:lvl w:ilvl="6" w:tplc="0409000F" w:tentative="1">
      <w:start w:val="1"/>
      <w:numFmt w:val="decimal"/>
      <w:lvlText w:val="%7."/>
      <w:lvlJc w:val="left"/>
      <w:pPr>
        <w:ind w:left="5541" w:hanging="360"/>
      </w:pPr>
    </w:lvl>
    <w:lvl w:ilvl="7" w:tplc="04090019" w:tentative="1">
      <w:start w:val="1"/>
      <w:numFmt w:val="lowerLetter"/>
      <w:lvlText w:val="%8."/>
      <w:lvlJc w:val="left"/>
      <w:pPr>
        <w:ind w:left="6261" w:hanging="360"/>
      </w:pPr>
    </w:lvl>
    <w:lvl w:ilvl="8" w:tplc="0409001B" w:tentative="1">
      <w:start w:val="1"/>
      <w:numFmt w:val="lowerRoman"/>
      <w:lvlText w:val="%9."/>
      <w:lvlJc w:val="right"/>
      <w:pPr>
        <w:ind w:left="6981" w:hanging="180"/>
      </w:pPr>
    </w:lvl>
  </w:abstractNum>
  <w:abstractNum w:abstractNumId="6">
    <w:nsid w:val="2BFC0DED"/>
    <w:multiLevelType w:val="hybridMultilevel"/>
    <w:tmpl w:val="C5D64354"/>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7B190D"/>
    <w:multiLevelType w:val="hybridMultilevel"/>
    <w:tmpl w:val="EE6C5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1A76FC"/>
    <w:multiLevelType w:val="hybridMultilevel"/>
    <w:tmpl w:val="189C578E"/>
    <w:lvl w:ilvl="0" w:tplc="7E42179C">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46991F1D"/>
    <w:multiLevelType w:val="hybridMultilevel"/>
    <w:tmpl w:val="7638C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732BB9"/>
    <w:multiLevelType w:val="hybridMultilevel"/>
    <w:tmpl w:val="EE6C5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9A1981"/>
    <w:multiLevelType w:val="hybridMultilevel"/>
    <w:tmpl w:val="C5D64354"/>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6049F1"/>
    <w:multiLevelType w:val="multilevel"/>
    <w:tmpl w:val="EA704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50478C"/>
    <w:multiLevelType w:val="hybridMultilevel"/>
    <w:tmpl w:val="EE6C5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F76E73"/>
    <w:multiLevelType w:val="hybridMultilevel"/>
    <w:tmpl w:val="C5D64354"/>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13"/>
  </w:num>
  <w:num w:numId="4">
    <w:abstractNumId w:val="7"/>
  </w:num>
  <w:num w:numId="5">
    <w:abstractNumId w:val="0"/>
  </w:num>
  <w:num w:numId="6">
    <w:abstractNumId w:val="5"/>
  </w:num>
  <w:num w:numId="7">
    <w:abstractNumId w:val="11"/>
  </w:num>
  <w:num w:numId="8">
    <w:abstractNumId w:val="6"/>
  </w:num>
  <w:num w:numId="9">
    <w:abstractNumId w:val="8"/>
  </w:num>
  <w:num w:numId="10">
    <w:abstractNumId w:val="1"/>
  </w:num>
  <w:num w:numId="11">
    <w:abstractNumId w:val="3"/>
  </w:num>
  <w:num w:numId="12">
    <w:abstractNumId w:val="12"/>
  </w:num>
  <w:num w:numId="13">
    <w:abstractNumId w:val="2"/>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ED3025"/>
    <w:rsid w:val="00025FF6"/>
    <w:rsid w:val="00127DB3"/>
    <w:rsid w:val="001478AA"/>
    <w:rsid w:val="0017660E"/>
    <w:rsid w:val="001B58F8"/>
    <w:rsid w:val="001D4B83"/>
    <w:rsid w:val="00211467"/>
    <w:rsid w:val="002313C1"/>
    <w:rsid w:val="00250F4A"/>
    <w:rsid w:val="00264056"/>
    <w:rsid w:val="00293527"/>
    <w:rsid w:val="002F63F0"/>
    <w:rsid w:val="0039063A"/>
    <w:rsid w:val="003948D1"/>
    <w:rsid w:val="004C336E"/>
    <w:rsid w:val="004F2E83"/>
    <w:rsid w:val="005278C3"/>
    <w:rsid w:val="005346EB"/>
    <w:rsid w:val="005447CD"/>
    <w:rsid w:val="0060419E"/>
    <w:rsid w:val="00607A6C"/>
    <w:rsid w:val="00610182"/>
    <w:rsid w:val="007512D9"/>
    <w:rsid w:val="007D0D31"/>
    <w:rsid w:val="00823E96"/>
    <w:rsid w:val="008727F9"/>
    <w:rsid w:val="008D58AB"/>
    <w:rsid w:val="009256B6"/>
    <w:rsid w:val="00925ABB"/>
    <w:rsid w:val="009311C8"/>
    <w:rsid w:val="00967826"/>
    <w:rsid w:val="009A17DB"/>
    <w:rsid w:val="009A4821"/>
    <w:rsid w:val="009E64BB"/>
    <w:rsid w:val="009F11CC"/>
    <w:rsid w:val="00A14732"/>
    <w:rsid w:val="00A56A72"/>
    <w:rsid w:val="00B7424C"/>
    <w:rsid w:val="00BD1CD8"/>
    <w:rsid w:val="00C323A8"/>
    <w:rsid w:val="00C861C6"/>
    <w:rsid w:val="00D907CD"/>
    <w:rsid w:val="00E60C7E"/>
    <w:rsid w:val="00E621D3"/>
    <w:rsid w:val="00E6656E"/>
    <w:rsid w:val="00E71FD8"/>
    <w:rsid w:val="00ED3025"/>
    <w:rsid w:val="00F376DE"/>
    <w:rsid w:val="00F65938"/>
    <w:rsid w:val="00FA2814"/>
    <w:rsid w:val="00FD4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3A8"/>
  </w:style>
  <w:style w:type="paragraph" w:styleId="Heading3">
    <w:name w:val="heading 3"/>
    <w:basedOn w:val="Normal"/>
    <w:link w:val="Heading3Char"/>
    <w:uiPriority w:val="9"/>
    <w:qFormat/>
    <w:rsid w:val="00FD4668"/>
    <w:pPr>
      <w:spacing w:before="100" w:beforeAutospacing="1" w:after="100" w:afterAutospacing="1" w:line="240" w:lineRule="auto"/>
      <w:outlineLvl w:val="2"/>
    </w:pPr>
    <w:rPr>
      <w:rFonts w:ascii="Segoe UI" w:eastAsia="Times New Roman" w:hAnsi="Segoe UI" w:cs="Segoe UI"/>
      <w:b/>
      <w:bCs/>
      <w:color w:val="3F529C"/>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3025"/>
    <w:rPr>
      <w:strike w:val="0"/>
      <w:dstrike w:val="0"/>
      <w:color w:val="0096CE"/>
      <w:u w:val="none"/>
      <w:effect w:val="none"/>
    </w:rPr>
  </w:style>
  <w:style w:type="paragraph" w:styleId="HTMLPreformatted">
    <w:name w:val="HTML Preformatted"/>
    <w:basedOn w:val="Normal"/>
    <w:link w:val="HTMLPreformattedChar"/>
    <w:uiPriority w:val="99"/>
    <w:semiHidden/>
    <w:unhideWhenUsed/>
    <w:rsid w:val="00ED302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ED3025"/>
    <w:rPr>
      <w:rFonts w:ascii="Consolas" w:eastAsia="Times New Roman" w:hAnsi="Consolas" w:cs="Consolas"/>
      <w:sz w:val="18"/>
      <w:szCs w:val="18"/>
      <w:shd w:val="clear" w:color="auto" w:fill="F3F3F3"/>
    </w:rPr>
  </w:style>
  <w:style w:type="character" w:styleId="Strong">
    <w:name w:val="Strong"/>
    <w:basedOn w:val="DefaultParagraphFont"/>
    <w:uiPriority w:val="22"/>
    <w:qFormat/>
    <w:rsid w:val="00ED3025"/>
    <w:rPr>
      <w:b/>
      <w:bCs/>
    </w:rPr>
  </w:style>
  <w:style w:type="paragraph" w:styleId="NormalWeb">
    <w:name w:val="Normal (Web)"/>
    <w:basedOn w:val="Normal"/>
    <w:uiPriority w:val="99"/>
    <w:unhideWhenUsed/>
    <w:rsid w:val="00ED3025"/>
    <w:pPr>
      <w:spacing w:before="100" w:beforeAutospacing="1" w:after="240" w:line="240" w:lineRule="auto"/>
    </w:pPr>
    <w:rPr>
      <w:rFonts w:ascii="Times New Roman" w:eastAsia="Times New Roman" w:hAnsi="Times New Roman" w:cs="Times New Roman"/>
      <w:sz w:val="24"/>
      <w:szCs w:val="24"/>
    </w:rPr>
  </w:style>
  <w:style w:type="character" w:customStyle="1" w:styleId="vote-count-post4">
    <w:name w:val="vote-count-post4"/>
    <w:basedOn w:val="DefaultParagraphFont"/>
    <w:rsid w:val="00ED3025"/>
    <w:rPr>
      <w:b/>
      <w:bCs/>
      <w:vanish w:val="0"/>
      <w:webHidden w:val="0"/>
      <w:color w:val="777777"/>
      <w:sz w:val="33"/>
      <w:szCs w:val="33"/>
      <w:specVanish w:val="0"/>
    </w:rPr>
  </w:style>
  <w:style w:type="character" w:customStyle="1" w:styleId="pln1">
    <w:name w:val="pln1"/>
    <w:basedOn w:val="DefaultParagraphFont"/>
    <w:rsid w:val="00ED3025"/>
    <w:rPr>
      <w:color w:val="000000"/>
    </w:rPr>
  </w:style>
  <w:style w:type="character" w:customStyle="1" w:styleId="kwd1">
    <w:name w:val="kwd1"/>
    <w:basedOn w:val="DefaultParagraphFont"/>
    <w:rsid w:val="00ED3025"/>
    <w:rPr>
      <w:color w:val="8A4A0B"/>
    </w:rPr>
  </w:style>
  <w:style w:type="character" w:customStyle="1" w:styleId="lit1">
    <w:name w:val="lit1"/>
    <w:basedOn w:val="DefaultParagraphFont"/>
    <w:rsid w:val="00ED3025"/>
    <w:rPr>
      <w:color w:val="953838"/>
    </w:rPr>
  </w:style>
  <w:style w:type="paragraph" w:styleId="ListParagraph">
    <w:name w:val="List Paragraph"/>
    <w:basedOn w:val="Normal"/>
    <w:uiPriority w:val="34"/>
    <w:qFormat/>
    <w:rsid w:val="00A14732"/>
    <w:pPr>
      <w:ind w:left="720"/>
      <w:contextualSpacing/>
    </w:pPr>
  </w:style>
  <w:style w:type="character" w:customStyle="1" w:styleId="Heading3Char">
    <w:name w:val="Heading 3 Char"/>
    <w:basedOn w:val="DefaultParagraphFont"/>
    <w:link w:val="Heading3"/>
    <w:uiPriority w:val="9"/>
    <w:rsid w:val="00FD4668"/>
    <w:rPr>
      <w:rFonts w:ascii="Segoe UI" w:eastAsia="Times New Roman" w:hAnsi="Segoe UI" w:cs="Segoe UI"/>
      <w:b/>
      <w:bCs/>
      <w:color w:val="3F529C"/>
      <w:sz w:val="26"/>
      <w:szCs w:val="26"/>
    </w:rPr>
  </w:style>
  <w:style w:type="paragraph" w:styleId="Title">
    <w:name w:val="Title"/>
    <w:basedOn w:val="Normal"/>
    <w:next w:val="Normal"/>
    <w:link w:val="TitleChar"/>
    <w:uiPriority w:val="10"/>
    <w:qFormat/>
    <w:rsid w:val="00607A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7A6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07A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07A6C"/>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07A6C"/>
    <w:rPr>
      <w:i/>
      <w:iCs/>
      <w:color w:val="808080" w:themeColor="text1" w:themeTint="7F"/>
    </w:rPr>
  </w:style>
  <w:style w:type="character" w:styleId="BookTitle">
    <w:name w:val="Book Title"/>
    <w:basedOn w:val="DefaultParagraphFont"/>
    <w:uiPriority w:val="33"/>
    <w:qFormat/>
    <w:rsid w:val="00607A6C"/>
    <w:rPr>
      <w:b/>
      <w:bCs/>
      <w:smallCaps/>
      <w:spacing w:val="5"/>
    </w:rPr>
  </w:style>
  <w:style w:type="character" w:styleId="SubtleReference">
    <w:name w:val="Subtle Reference"/>
    <w:basedOn w:val="DefaultParagraphFont"/>
    <w:uiPriority w:val="31"/>
    <w:qFormat/>
    <w:rsid w:val="00607A6C"/>
    <w:rPr>
      <w:smallCaps/>
      <w:color w:val="C0504D" w:themeColor="accent2"/>
      <w:u w:val="single"/>
    </w:rPr>
  </w:style>
  <w:style w:type="character" w:styleId="IntenseEmphasis">
    <w:name w:val="Intense Emphasis"/>
    <w:basedOn w:val="DefaultParagraphFont"/>
    <w:uiPriority w:val="21"/>
    <w:qFormat/>
    <w:rsid w:val="00607A6C"/>
    <w:rPr>
      <w:b/>
      <w:bCs/>
      <w:i/>
      <w:iCs/>
      <w:color w:val="4F81BD" w:themeColor="accent1"/>
    </w:rPr>
  </w:style>
  <w:style w:type="character" w:customStyle="1" w:styleId="code">
    <w:name w:val="code"/>
    <w:basedOn w:val="DefaultParagraphFont"/>
    <w:rsid w:val="008D58AB"/>
    <w:rPr>
      <w:rFonts w:ascii="Courier New" w:hAnsi="Courier New" w:cs="Courier New" w:hint="default"/>
      <w:color w:val="000066"/>
      <w:sz w:val="25"/>
      <w:szCs w:val="25"/>
    </w:rPr>
  </w:style>
  <w:style w:type="paragraph" w:styleId="BalloonText">
    <w:name w:val="Balloon Text"/>
    <w:basedOn w:val="Normal"/>
    <w:link w:val="BalloonTextChar"/>
    <w:uiPriority w:val="99"/>
    <w:semiHidden/>
    <w:unhideWhenUsed/>
    <w:rsid w:val="00D90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7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D4668"/>
    <w:pPr>
      <w:spacing w:before="100" w:beforeAutospacing="1" w:after="100" w:afterAutospacing="1" w:line="240" w:lineRule="auto"/>
      <w:outlineLvl w:val="2"/>
    </w:pPr>
    <w:rPr>
      <w:rFonts w:ascii="Segoe UI" w:eastAsia="Times New Roman" w:hAnsi="Segoe UI" w:cs="Segoe UI"/>
      <w:b/>
      <w:bCs/>
      <w:color w:val="3F529C"/>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3025"/>
    <w:rPr>
      <w:strike w:val="0"/>
      <w:dstrike w:val="0"/>
      <w:color w:val="0096CE"/>
      <w:u w:val="none"/>
      <w:effect w:val="none"/>
    </w:rPr>
  </w:style>
  <w:style w:type="paragraph" w:styleId="HTMLPreformatted">
    <w:name w:val="HTML Preformatted"/>
    <w:basedOn w:val="Normal"/>
    <w:link w:val="HTMLPreformattedChar"/>
    <w:uiPriority w:val="99"/>
    <w:semiHidden/>
    <w:unhideWhenUsed/>
    <w:rsid w:val="00ED302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ED3025"/>
    <w:rPr>
      <w:rFonts w:ascii="Consolas" w:eastAsia="Times New Roman" w:hAnsi="Consolas" w:cs="Consolas"/>
      <w:sz w:val="18"/>
      <w:szCs w:val="18"/>
      <w:shd w:val="clear" w:color="auto" w:fill="F3F3F3"/>
    </w:rPr>
  </w:style>
  <w:style w:type="character" w:styleId="Strong">
    <w:name w:val="Strong"/>
    <w:basedOn w:val="DefaultParagraphFont"/>
    <w:uiPriority w:val="22"/>
    <w:qFormat/>
    <w:rsid w:val="00ED3025"/>
    <w:rPr>
      <w:b/>
      <w:bCs/>
    </w:rPr>
  </w:style>
  <w:style w:type="paragraph" w:styleId="NormalWeb">
    <w:name w:val="Normal (Web)"/>
    <w:basedOn w:val="Normal"/>
    <w:uiPriority w:val="99"/>
    <w:unhideWhenUsed/>
    <w:rsid w:val="00ED3025"/>
    <w:pPr>
      <w:spacing w:before="100" w:beforeAutospacing="1" w:after="240" w:line="240" w:lineRule="auto"/>
    </w:pPr>
    <w:rPr>
      <w:rFonts w:ascii="Times New Roman" w:eastAsia="Times New Roman" w:hAnsi="Times New Roman" w:cs="Times New Roman"/>
      <w:sz w:val="24"/>
      <w:szCs w:val="24"/>
    </w:rPr>
  </w:style>
  <w:style w:type="character" w:customStyle="1" w:styleId="vote-count-post4">
    <w:name w:val="vote-count-post4"/>
    <w:basedOn w:val="DefaultParagraphFont"/>
    <w:rsid w:val="00ED3025"/>
    <w:rPr>
      <w:b/>
      <w:bCs/>
      <w:vanish w:val="0"/>
      <w:webHidden w:val="0"/>
      <w:color w:val="777777"/>
      <w:sz w:val="33"/>
      <w:szCs w:val="33"/>
      <w:specVanish w:val="0"/>
    </w:rPr>
  </w:style>
  <w:style w:type="character" w:customStyle="1" w:styleId="pln1">
    <w:name w:val="pln1"/>
    <w:basedOn w:val="DefaultParagraphFont"/>
    <w:rsid w:val="00ED3025"/>
    <w:rPr>
      <w:color w:val="000000"/>
    </w:rPr>
  </w:style>
  <w:style w:type="character" w:customStyle="1" w:styleId="kwd1">
    <w:name w:val="kwd1"/>
    <w:basedOn w:val="DefaultParagraphFont"/>
    <w:rsid w:val="00ED3025"/>
    <w:rPr>
      <w:color w:val="8A4A0B"/>
    </w:rPr>
  </w:style>
  <w:style w:type="character" w:customStyle="1" w:styleId="lit1">
    <w:name w:val="lit1"/>
    <w:basedOn w:val="DefaultParagraphFont"/>
    <w:rsid w:val="00ED3025"/>
    <w:rPr>
      <w:color w:val="953838"/>
    </w:rPr>
  </w:style>
  <w:style w:type="paragraph" w:styleId="ListParagraph">
    <w:name w:val="List Paragraph"/>
    <w:basedOn w:val="Normal"/>
    <w:uiPriority w:val="34"/>
    <w:qFormat/>
    <w:rsid w:val="00A14732"/>
    <w:pPr>
      <w:ind w:left="720"/>
      <w:contextualSpacing/>
    </w:pPr>
  </w:style>
  <w:style w:type="character" w:customStyle="1" w:styleId="Heading3Char">
    <w:name w:val="Heading 3 Char"/>
    <w:basedOn w:val="DefaultParagraphFont"/>
    <w:link w:val="Heading3"/>
    <w:uiPriority w:val="9"/>
    <w:rsid w:val="00FD4668"/>
    <w:rPr>
      <w:rFonts w:ascii="Segoe UI" w:eastAsia="Times New Roman" w:hAnsi="Segoe UI" w:cs="Segoe UI"/>
      <w:b/>
      <w:bCs/>
      <w:color w:val="3F529C"/>
      <w:sz w:val="26"/>
      <w:szCs w:val="26"/>
    </w:rPr>
  </w:style>
  <w:style w:type="paragraph" w:styleId="Title">
    <w:name w:val="Title"/>
    <w:basedOn w:val="Normal"/>
    <w:next w:val="Normal"/>
    <w:link w:val="TitleChar"/>
    <w:uiPriority w:val="10"/>
    <w:qFormat/>
    <w:rsid w:val="00607A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7A6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07A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07A6C"/>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07A6C"/>
    <w:rPr>
      <w:i/>
      <w:iCs/>
      <w:color w:val="808080" w:themeColor="text1" w:themeTint="7F"/>
    </w:rPr>
  </w:style>
  <w:style w:type="character" w:styleId="BookTitle">
    <w:name w:val="Book Title"/>
    <w:basedOn w:val="DefaultParagraphFont"/>
    <w:uiPriority w:val="33"/>
    <w:qFormat/>
    <w:rsid w:val="00607A6C"/>
    <w:rPr>
      <w:b/>
      <w:bCs/>
      <w:smallCaps/>
      <w:spacing w:val="5"/>
    </w:rPr>
  </w:style>
  <w:style w:type="character" w:styleId="SubtleReference">
    <w:name w:val="Subtle Reference"/>
    <w:basedOn w:val="DefaultParagraphFont"/>
    <w:uiPriority w:val="31"/>
    <w:qFormat/>
    <w:rsid w:val="00607A6C"/>
    <w:rPr>
      <w:smallCaps/>
      <w:color w:val="C0504D" w:themeColor="accent2"/>
      <w:u w:val="single"/>
    </w:rPr>
  </w:style>
  <w:style w:type="character" w:styleId="IntenseEmphasis">
    <w:name w:val="Intense Emphasis"/>
    <w:basedOn w:val="DefaultParagraphFont"/>
    <w:uiPriority w:val="21"/>
    <w:qFormat/>
    <w:rsid w:val="00607A6C"/>
    <w:rPr>
      <w:b/>
      <w:bCs/>
      <w:i/>
      <w:iCs/>
      <w:color w:val="4F81BD" w:themeColor="accent1"/>
    </w:rPr>
  </w:style>
  <w:style w:type="character" w:customStyle="1" w:styleId="code">
    <w:name w:val="code"/>
    <w:basedOn w:val="DefaultParagraphFont"/>
    <w:rsid w:val="008D58AB"/>
    <w:rPr>
      <w:rFonts w:ascii="Courier New" w:hAnsi="Courier New" w:cs="Courier New" w:hint="default"/>
      <w:color w:val="000066"/>
      <w:sz w:val="25"/>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232505">
      <w:bodyDiv w:val="1"/>
      <w:marLeft w:val="0"/>
      <w:marRight w:val="0"/>
      <w:marTop w:val="0"/>
      <w:marBottom w:val="0"/>
      <w:divBdr>
        <w:top w:val="none" w:sz="0" w:space="0" w:color="auto"/>
        <w:left w:val="none" w:sz="0" w:space="0" w:color="auto"/>
        <w:bottom w:val="none" w:sz="0" w:space="0" w:color="auto"/>
        <w:right w:val="none" w:sz="0" w:space="0" w:color="auto"/>
      </w:divBdr>
      <w:divsChild>
        <w:div w:id="382872799">
          <w:marLeft w:val="0"/>
          <w:marRight w:val="0"/>
          <w:marTop w:val="0"/>
          <w:marBottom w:val="0"/>
          <w:divBdr>
            <w:top w:val="none" w:sz="0" w:space="0" w:color="auto"/>
            <w:left w:val="none" w:sz="0" w:space="0" w:color="auto"/>
            <w:bottom w:val="none" w:sz="0" w:space="0" w:color="auto"/>
            <w:right w:val="none" w:sz="0" w:space="0" w:color="auto"/>
          </w:divBdr>
          <w:divsChild>
            <w:div w:id="835147622">
              <w:marLeft w:val="0"/>
              <w:marRight w:val="0"/>
              <w:marTop w:val="0"/>
              <w:marBottom w:val="0"/>
              <w:divBdr>
                <w:top w:val="none" w:sz="0" w:space="0" w:color="auto"/>
                <w:left w:val="none" w:sz="0" w:space="0" w:color="auto"/>
                <w:bottom w:val="none" w:sz="0" w:space="0" w:color="auto"/>
                <w:right w:val="none" w:sz="0" w:space="0" w:color="auto"/>
              </w:divBdr>
              <w:divsChild>
                <w:div w:id="154698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20303">
      <w:bodyDiv w:val="1"/>
      <w:marLeft w:val="0"/>
      <w:marRight w:val="0"/>
      <w:marTop w:val="0"/>
      <w:marBottom w:val="0"/>
      <w:divBdr>
        <w:top w:val="none" w:sz="0" w:space="0" w:color="auto"/>
        <w:left w:val="none" w:sz="0" w:space="0" w:color="auto"/>
        <w:bottom w:val="none" w:sz="0" w:space="0" w:color="auto"/>
        <w:right w:val="none" w:sz="0" w:space="0" w:color="auto"/>
      </w:divBdr>
      <w:divsChild>
        <w:div w:id="798646202">
          <w:marLeft w:val="0"/>
          <w:marRight w:val="0"/>
          <w:marTop w:val="0"/>
          <w:marBottom w:val="0"/>
          <w:divBdr>
            <w:top w:val="none" w:sz="0" w:space="0" w:color="auto"/>
            <w:left w:val="none" w:sz="0" w:space="0" w:color="auto"/>
            <w:bottom w:val="none" w:sz="0" w:space="0" w:color="auto"/>
            <w:right w:val="none" w:sz="0" w:space="0" w:color="auto"/>
          </w:divBdr>
          <w:divsChild>
            <w:div w:id="1789279201">
              <w:marLeft w:val="0"/>
              <w:marRight w:val="0"/>
              <w:marTop w:val="100"/>
              <w:marBottom w:val="100"/>
              <w:divBdr>
                <w:top w:val="none" w:sz="0" w:space="0" w:color="auto"/>
                <w:left w:val="single" w:sz="6" w:space="0" w:color="EEEEEE"/>
                <w:bottom w:val="none" w:sz="0" w:space="0" w:color="auto"/>
                <w:right w:val="single" w:sz="6" w:space="0" w:color="EEEEEE"/>
              </w:divBdr>
              <w:divsChild>
                <w:div w:id="1663118212">
                  <w:marLeft w:val="0"/>
                  <w:marRight w:val="0"/>
                  <w:marTop w:val="0"/>
                  <w:marBottom w:val="0"/>
                  <w:divBdr>
                    <w:top w:val="none" w:sz="0" w:space="0" w:color="auto"/>
                    <w:left w:val="none" w:sz="0" w:space="0" w:color="auto"/>
                    <w:bottom w:val="none" w:sz="0" w:space="0" w:color="auto"/>
                    <w:right w:val="none" w:sz="0" w:space="0" w:color="auto"/>
                  </w:divBdr>
                  <w:divsChild>
                    <w:div w:id="1620530878">
                      <w:marLeft w:val="0"/>
                      <w:marRight w:val="0"/>
                      <w:marTop w:val="0"/>
                      <w:marBottom w:val="0"/>
                      <w:divBdr>
                        <w:top w:val="none" w:sz="0" w:space="0" w:color="auto"/>
                        <w:left w:val="none" w:sz="0" w:space="0" w:color="auto"/>
                        <w:bottom w:val="none" w:sz="0" w:space="0" w:color="auto"/>
                        <w:right w:val="none" w:sz="0" w:space="0" w:color="auto"/>
                      </w:divBdr>
                      <w:divsChild>
                        <w:div w:id="1477913058">
                          <w:marLeft w:val="0"/>
                          <w:marRight w:val="0"/>
                          <w:marTop w:val="0"/>
                          <w:marBottom w:val="0"/>
                          <w:divBdr>
                            <w:top w:val="none" w:sz="0" w:space="0" w:color="auto"/>
                            <w:left w:val="none" w:sz="0" w:space="0" w:color="auto"/>
                            <w:bottom w:val="none" w:sz="0" w:space="0" w:color="auto"/>
                            <w:right w:val="none" w:sz="0" w:space="0" w:color="auto"/>
                          </w:divBdr>
                          <w:divsChild>
                            <w:div w:id="60315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561348">
      <w:bodyDiv w:val="1"/>
      <w:marLeft w:val="0"/>
      <w:marRight w:val="0"/>
      <w:marTop w:val="0"/>
      <w:marBottom w:val="0"/>
      <w:divBdr>
        <w:top w:val="none" w:sz="0" w:space="0" w:color="auto"/>
        <w:left w:val="none" w:sz="0" w:space="0" w:color="auto"/>
        <w:bottom w:val="none" w:sz="0" w:space="0" w:color="auto"/>
        <w:right w:val="none" w:sz="0" w:space="0" w:color="auto"/>
      </w:divBdr>
    </w:div>
    <w:div w:id="276068193">
      <w:bodyDiv w:val="1"/>
      <w:marLeft w:val="0"/>
      <w:marRight w:val="0"/>
      <w:marTop w:val="0"/>
      <w:marBottom w:val="0"/>
      <w:divBdr>
        <w:top w:val="none" w:sz="0" w:space="0" w:color="auto"/>
        <w:left w:val="none" w:sz="0" w:space="0" w:color="auto"/>
        <w:bottom w:val="none" w:sz="0" w:space="0" w:color="auto"/>
        <w:right w:val="none" w:sz="0" w:space="0" w:color="auto"/>
      </w:divBdr>
      <w:divsChild>
        <w:div w:id="1744831462">
          <w:marLeft w:val="0"/>
          <w:marRight w:val="0"/>
          <w:marTop w:val="0"/>
          <w:marBottom w:val="0"/>
          <w:divBdr>
            <w:top w:val="none" w:sz="0" w:space="0" w:color="auto"/>
            <w:left w:val="none" w:sz="0" w:space="0" w:color="auto"/>
            <w:bottom w:val="none" w:sz="0" w:space="0" w:color="auto"/>
            <w:right w:val="none" w:sz="0" w:space="0" w:color="auto"/>
          </w:divBdr>
          <w:divsChild>
            <w:div w:id="1351296836">
              <w:marLeft w:val="0"/>
              <w:marRight w:val="0"/>
              <w:marTop w:val="0"/>
              <w:marBottom w:val="15"/>
              <w:divBdr>
                <w:top w:val="none" w:sz="0" w:space="0" w:color="auto"/>
                <w:left w:val="none" w:sz="0" w:space="0" w:color="auto"/>
                <w:bottom w:val="none" w:sz="0" w:space="0" w:color="auto"/>
                <w:right w:val="none" w:sz="0" w:space="0" w:color="auto"/>
              </w:divBdr>
              <w:divsChild>
                <w:div w:id="152065582">
                  <w:marLeft w:val="0"/>
                  <w:marRight w:val="0"/>
                  <w:marTop w:val="0"/>
                  <w:marBottom w:val="0"/>
                  <w:divBdr>
                    <w:top w:val="none" w:sz="0" w:space="0" w:color="auto"/>
                    <w:left w:val="none" w:sz="0" w:space="0" w:color="auto"/>
                    <w:bottom w:val="none" w:sz="0" w:space="0" w:color="auto"/>
                    <w:right w:val="none" w:sz="0" w:space="0" w:color="auto"/>
                  </w:divBdr>
                  <w:divsChild>
                    <w:div w:id="2045668657">
                      <w:marLeft w:val="0"/>
                      <w:marRight w:val="0"/>
                      <w:marTop w:val="0"/>
                      <w:marBottom w:val="0"/>
                      <w:divBdr>
                        <w:top w:val="none" w:sz="0" w:space="0" w:color="auto"/>
                        <w:left w:val="none" w:sz="0" w:space="0" w:color="auto"/>
                        <w:bottom w:val="none" w:sz="0" w:space="0" w:color="auto"/>
                        <w:right w:val="none" w:sz="0" w:space="0" w:color="auto"/>
                      </w:divBdr>
                      <w:divsChild>
                        <w:div w:id="1781147000">
                          <w:marLeft w:val="0"/>
                          <w:marRight w:val="0"/>
                          <w:marTop w:val="0"/>
                          <w:marBottom w:val="0"/>
                          <w:divBdr>
                            <w:top w:val="single" w:sz="2" w:space="0" w:color="EEEEEE"/>
                            <w:left w:val="none" w:sz="0" w:space="0" w:color="auto"/>
                            <w:bottom w:val="none" w:sz="0" w:space="0" w:color="auto"/>
                            <w:right w:val="none" w:sz="0" w:space="0" w:color="auto"/>
                          </w:divBdr>
                          <w:divsChild>
                            <w:div w:id="482164786">
                              <w:marLeft w:val="0"/>
                              <w:marRight w:val="0"/>
                              <w:marTop w:val="0"/>
                              <w:marBottom w:val="0"/>
                              <w:divBdr>
                                <w:top w:val="none" w:sz="0" w:space="0" w:color="auto"/>
                                <w:left w:val="none" w:sz="0" w:space="0" w:color="auto"/>
                                <w:bottom w:val="none" w:sz="0" w:space="0" w:color="auto"/>
                                <w:right w:val="none" w:sz="0" w:space="0" w:color="auto"/>
                              </w:divBdr>
                              <w:divsChild>
                                <w:div w:id="1427310460">
                                  <w:marLeft w:val="0"/>
                                  <w:marRight w:val="0"/>
                                  <w:marTop w:val="0"/>
                                  <w:marBottom w:val="0"/>
                                  <w:divBdr>
                                    <w:top w:val="none" w:sz="0" w:space="0" w:color="auto"/>
                                    <w:left w:val="none" w:sz="0" w:space="0" w:color="auto"/>
                                    <w:bottom w:val="none" w:sz="0" w:space="0" w:color="auto"/>
                                    <w:right w:val="none" w:sz="0" w:space="0" w:color="auto"/>
                                  </w:divBdr>
                                  <w:divsChild>
                                    <w:div w:id="1470246430">
                                      <w:marLeft w:val="0"/>
                                      <w:marRight w:val="0"/>
                                      <w:marTop w:val="0"/>
                                      <w:marBottom w:val="0"/>
                                      <w:divBdr>
                                        <w:top w:val="none" w:sz="0" w:space="0" w:color="auto"/>
                                        <w:left w:val="none" w:sz="0" w:space="0" w:color="auto"/>
                                        <w:bottom w:val="none" w:sz="0" w:space="0" w:color="auto"/>
                                        <w:right w:val="none" w:sz="0" w:space="0" w:color="auto"/>
                                      </w:divBdr>
                                      <w:divsChild>
                                        <w:div w:id="515341476">
                                          <w:marLeft w:val="0"/>
                                          <w:marRight w:val="0"/>
                                          <w:marTop w:val="0"/>
                                          <w:marBottom w:val="0"/>
                                          <w:divBdr>
                                            <w:top w:val="none" w:sz="0" w:space="0" w:color="auto"/>
                                            <w:left w:val="none" w:sz="0" w:space="0" w:color="auto"/>
                                            <w:bottom w:val="none" w:sz="0" w:space="0" w:color="auto"/>
                                            <w:right w:val="none" w:sz="0" w:space="0" w:color="auto"/>
                                          </w:divBdr>
                                          <w:divsChild>
                                            <w:div w:id="1245994351">
                                              <w:marLeft w:val="0"/>
                                              <w:marRight w:val="0"/>
                                              <w:marTop w:val="0"/>
                                              <w:marBottom w:val="0"/>
                                              <w:divBdr>
                                                <w:top w:val="none" w:sz="0" w:space="0" w:color="auto"/>
                                                <w:left w:val="none" w:sz="0" w:space="0" w:color="auto"/>
                                                <w:bottom w:val="none" w:sz="0" w:space="0" w:color="auto"/>
                                                <w:right w:val="none" w:sz="0" w:space="0" w:color="auto"/>
                                              </w:divBdr>
                                              <w:divsChild>
                                                <w:div w:id="875387442">
                                                  <w:marLeft w:val="0"/>
                                                  <w:marRight w:val="0"/>
                                                  <w:marTop w:val="0"/>
                                                  <w:marBottom w:val="0"/>
                                                  <w:divBdr>
                                                    <w:top w:val="none" w:sz="0" w:space="0" w:color="auto"/>
                                                    <w:left w:val="none" w:sz="0" w:space="0" w:color="auto"/>
                                                    <w:bottom w:val="none" w:sz="0" w:space="0" w:color="auto"/>
                                                    <w:right w:val="none" w:sz="0" w:space="0" w:color="auto"/>
                                                  </w:divBdr>
                                                  <w:divsChild>
                                                    <w:div w:id="103615023">
                                                      <w:marLeft w:val="0"/>
                                                      <w:marRight w:val="0"/>
                                                      <w:marTop w:val="0"/>
                                                      <w:marBottom w:val="0"/>
                                                      <w:divBdr>
                                                        <w:top w:val="none" w:sz="0" w:space="0" w:color="auto"/>
                                                        <w:left w:val="none" w:sz="0" w:space="0" w:color="auto"/>
                                                        <w:bottom w:val="none" w:sz="0" w:space="0" w:color="auto"/>
                                                        <w:right w:val="none" w:sz="0" w:space="0" w:color="auto"/>
                                                      </w:divBdr>
                                                      <w:divsChild>
                                                        <w:div w:id="1540511270">
                                                          <w:marLeft w:val="0"/>
                                                          <w:marRight w:val="0"/>
                                                          <w:marTop w:val="0"/>
                                                          <w:marBottom w:val="0"/>
                                                          <w:divBdr>
                                                            <w:top w:val="none" w:sz="0" w:space="0" w:color="auto"/>
                                                            <w:left w:val="none" w:sz="0" w:space="0" w:color="auto"/>
                                                            <w:bottom w:val="none" w:sz="0" w:space="0" w:color="auto"/>
                                                            <w:right w:val="none" w:sz="0" w:space="0" w:color="auto"/>
                                                          </w:divBdr>
                                                          <w:divsChild>
                                                            <w:div w:id="1037970424">
                                                              <w:marLeft w:val="0"/>
                                                              <w:marRight w:val="0"/>
                                                              <w:marTop w:val="0"/>
                                                              <w:marBottom w:val="0"/>
                                                              <w:divBdr>
                                                                <w:top w:val="none" w:sz="0" w:space="0" w:color="auto"/>
                                                                <w:left w:val="none" w:sz="0" w:space="0" w:color="auto"/>
                                                                <w:bottom w:val="none" w:sz="0" w:space="0" w:color="auto"/>
                                                                <w:right w:val="none" w:sz="0" w:space="0" w:color="auto"/>
                                                              </w:divBdr>
                                                              <w:divsChild>
                                                                <w:div w:id="151798427">
                                                                  <w:marLeft w:val="0"/>
                                                                  <w:marRight w:val="0"/>
                                                                  <w:marTop w:val="0"/>
                                                                  <w:marBottom w:val="0"/>
                                                                  <w:divBdr>
                                                                    <w:top w:val="none" w:sz="0" w:space="0" w:color="auto"/>
                                                                    <w:left w:val="none" w:sz="0" w:space="0" w:color="auto"/>
                                                                    <w:bottom w:val="none" w:sz="0" w:space="0" w:color="auto"/>
                                                                    <w:right w:val="none" w:sz="0" w:space="0" w:color="auto"/>
                                                                  </w:divBdr>
                                                                  <w:divsChild>
                                                                    <w:div w:id="602612432">
                                                                      <w:marLeft w:val="0"/>
                                                                      <w:marRight w:val="0"/>
                                                                      <w:marTop w:val="0"/>
                                                                      <w:marBottom w:val="0"/>
                                                                      <w:divBdr>
                                                                        <w:top w:val="none" w:sz="0" w:space="0" w:color="auto"/>
                                                                        <w:left w:val="none" w:sz="0" w:space="0" w:color="auto"/>
                                                                        <w:bottom w:val="none" w:sz="0" w:space="0" w:color="auto"/>
                                                                        <w:right w:val="none" w:sz="0" w:space="0" w:color="auto"/>
                                                                      </w:divBdr>
                                                                      <w:divsChild>
                                                                        <w:div w:id="1392726660">
                                                                          <w:marLeft w:val="0"/>
                                                                          <w:marRight w:val="0"/>
                                                                          <w:marTop w:val="0"/>
                                                                          <w:marBottom w:val="0"/>
                                                                          <w:divBdr>
                                                                            <w:top w:val="none" w:sz="0" w:space="0" w:color="auto"/>
                                                                            <w:left w:val="none" w:sz="0" w:space="0" w:color="auto"/>
                                                                            <w:bottom w:val="none" w:sz="0" w:space="0" w:color="auto"/>
                                                                            <w:right w:val="none" w:sz="0" w:space="0" w:color="auto"/>
                                                                          </w:divBdr>
                                                                          <w:divsChild>
                                                                            <w:div w:id="2140412752">
                                                                              <w:marLeft w:val="0"/>
                                                                              <w:marRight w:val="0"/>
                                                                              <w:marTop w:val="0"/>
                                                                              <w:marBottom w:val="375"/>
                                                                              <w:divBdr>
                                                                                <w:top w:val="none" w:sz="0" w:space="0" w:color="auto"/>
                                                                                <w:left w:val="none" w:sz="0" w:space="0" w:color="auto"/>
                                                                                <w:bottom w:val="none" w:sz="0" w:space="0" w:color="auto"/>
                                                                                <w:right w:val="none" w:sz="0" w:space="0" w:color="auto"/>
                                                                              </w:divBdr>
                                                                              <w:divsChild>
                                                                                <w:div w:id="2140222738">
                                                                                  <w:marLeft w:val="0"/>
                                                                                  <w:marRight w:val="0"/>
                                                                                  <w:marTop w:val="0"/>
                                                                                  <w:marBottom w:val="0"/>
                                                                                  <w:divBdr>
                                                                                    <w:top w:val="none" w:sz="0" w:space="0" w:color="auto"/>
                                                                                    <w:left w:val="none" w:sz="0" w:space="0" w:color="auto"/>
                                                                                    <w:bottom w:val="none" w:sz="0" w:space="0" w:color="auto"/>
                                                                                    <w:right w:val="none" w:sz="0" w:space="0" w:color="auto"/>
                                                                                  </w:divBdr>
                                                                                  <w:divsChild>
                                                                                    <w:div w:id="19477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9917950">
      <w:bodyDiv w:val="1"/>
      <w:marLeft w:val="0"/>
      <w:marRight w:val="0"/>
      <w:marTop w:val="0"/>
      <w:marBottom w:val="0"/>
      <w:divBdr>
        <w:top w:val="none" w:sz="0" w:space="0" w:color="auto"/>
        <w:left w:val="none" w:sz="0" w:space="0" w:color="auto"/>
        <w:bottom w:val="none" w:sz="0" w:space="0" w:color="auto"/>
        <w:right w:val="none" w:sz="0" w:space="0" w:color="auto"/>
      </w:divBdr>
      <w:divsChild>
        <w:div w:id="841505706">
          <w:marLeft w:val="0"/>
          <w:marRight w:val="0"/>
          <w:marTop w:val="0"/>
          <w:marBottom w:val="0"/>
          <w:divBdr>
            <w:top w:val="none" w:sz="0" w:space="8" w:color="auto"/>
            <w:left w:val="single" w:sz="6" w:space="0" w:color="BBBBBB"/>
            <w:bottom w:val="none" w:sz="0" w:space="0" w:color="auto"/>
            <w:right w:val="none" w:sz="0" w:space="0" w:color="auto"/>
          </w:divBdr>
          <w:divsChild>
            <w:div w:id="12808651">
              <w:marLeft w:val="0"/>
              <w:marRight w:val="0"/>
              <w:marTop w:val="0"/>
              <w:marBottom w:val="0"/>
              <w:divBdr>
                <w:top w:val="none" w:sz="0" w:space="0" w:color="auto"/>
                <w:left w:val="none" w:sz="0" w:space="0" w:color="auto"/>
                <w:bottom w:val="none" w:sz="0" w:space="0" w:color="auto"/>
                <w:right w:val="none" w:sz="0" w:space="0" w:color="auto"/>
              </w:divBdr>
              <w:divsChild>
                <w:div w:id="1858349035">
                  <w:marLeft w:val="0"/>
                  <w:marRight w:val="0"/>
                  <w:marTop w:val="0"/>
                  <w:marBottom w:val="0"/>
                  <w:divBdr>
                    <w:top w:val="none" w:sz="0" w:space="0" w:color="auto"/>
                    <w:left w:val="none" w:sz="0" w:space="0" w:color="auto"/>
                    <w:bottom w:val="none" w:sz="0" w:space="0" w:color="auto"/>
                    <w:right w:val="none" w:sz="0" w:space="0" w:color="auto"/>
                  </w:divBdr>
                  <w:divsChild>
                    <w:div w:id="772820837">
                      <w:marLeft w:val="0"/>
                      <w:marRight w:val="0"/>
                      <w:marTop w:val="0"/>
                      <w:marBottom w:val="0"/>
                      <w:divBdr>
                        <w:top w:val="none" w:sz="0" w:space="0" w:color="auto"/>
                        <w:left w:val="none" w:sz="0" w:space="0" w:color="auto"/>
                        <w:bottom w:val="none" w:sz="0" w:space="0" w:color="auto"/>
                        <w:right w:val="none" w:sz="0" w:space="0" w:color="auto"/>
                      </w:divBdr>
                      <w:divsChild>
                        <w:div w:id="42564755">
                          <w:marLeft w:val="0"/>
                          <w:marRight w:val="0"/>
                          <w:marTop w:val="0"/>
                          <w:marBottom w:val="0"/>
                          <w:divBdr>
                            <w:top w:val="none" w:sz="0" w:space="0" w:color="auto"/>
                            <w:left w:val="none" w:sz="0" w:space="0" w:color="auto"/>
                            <w:bottom w:val="none" w:sz="0" w:space="0" w:color="auto"/>
                            <w:right w:val="none" w:sz="0" w:space="0" w:color="auto"/>
                          </w:divBdr>
                          <w:divsChild>
                            <w:div w:id="1175994239">
                              <w:marLeft w:val="0"/>
                              <w:marRight w:val="0"/>
                              <w:marTop w:val="0"/>
                              <w:marBottom w:val="0"/>
                              <w:divBdr>
                                <w:top w:val="none" w:sz="0" w:space="0" w:color="auto"/>
                                <w:left w:val="none" w:sz="0" w:space="0" w:color="auto"/>
                                <w:bottom w:val="none" w:sz="0" w:space="0" w:color="auto"/>
                                <w:right w:val="none" w:sz="0" w:space="0" w:color="auto"/>
                              </w:divBdr>
                              <w:divsChild>
                                <w:div w:id="1283151423">
                                  <w:marLeft w:val="0"/>
                                  <w:marRight w:val="0"/>
                                  <w:marTop w:val="0"/>
                                  <w:marBottom w:val="0"/>
                                  <w:divBdr>
                                    <w:top w:val="none" w:sz="0" w:space="0" w:color="auto"/>
                                    <w:left w:val="none" w:sz="0" w:space="0" w:color="auto"/>
                                    <w:bottom w:val="none" w:sz="0" w:space="0" w:color="auto"/>
                                    <w:right w:val="none" w:sz="0" w:space="0" w:color="auto"/>
                                  </w:divBdr>
                                  <w:divsChild>
                                    <w:div w:id="20283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084846">
      <w:bodyDiv w:val="1"/>
      <w:marLeft w:val="0"/>
      <w:marRight w:val="0"/>
      <w:marTop w:val="0"/>
      <w:marBottom w:val="0"/>
      <w:divBdr>
        <w:top w:val="none" w:sz="0" w:space="0" w:color="auto"/>
        <w:left w:val="none" w:sz="0" w:space="0" w:color="auto"/>
        <w:bottom w:val="none" w:sz="0" w:space="0" w:color="auto"/>
        <w:right w:val="none" w:sz="0" w:space="0" w:color="auto"/>
      </w:divBdr>
      <w:divsChild>
        <w:div w:id="1846898186">
          <w:marLeft w:val="0"/>
          <w:marRight w:val="0"/>
          <w:marTop w:val="0"/>
          <w:marBottom w:val="0"/>
          <w:divBdr>
            <w:top w:val="none" w:sz="0" w:space="8" w:color="auto"/>
            <w:left w:val="single" w:sz="6" w:space="0" w:color="BBBBBB"/>
            <w:bottom w:val="none" w:sz="0" w:space="0" w:color="auto"/>
            <w:right w:val="none" w:sz="0" w:space="0" w:color="auto"/>
          </w:divBdr>
          <w:divsChild>
            <w:div w:id="1858032038">
              <w:marLeft w:val="0"/>
              <w:marRight w:val="0"/>
              <w:marTop w:val="0"/>
              <w:marBottom w:val="0"/>
              <w:divBdr>
                <w:top w:val="none" w:sz="0" w:space="0" w:color="auto"/>
                <w:left w:val="none" w:sz="0" w:space="0" w:color="auto"/>
                <w:bottom w:val="none" w:sz="0" w:space="0" w:color="auto"/>
                <w:right w:val="none" w:sz="0" w:space="0" w:color="auto"/>
              </w:divBdr>
              <w:divsChild>
                <w:div w:id="1034429549">
                  <w:marLeft w:val="0"/>
                  <w:marRight w:val="0"/>
                  <w:marTop w:val="0"/>
                  <w:marBottom w:val="0"/>
                  <w:divBdr>
                    <w:top w:val="none" w:sz="0" w:space="0" w:color="auto"/>
                    <w:left w:val="none" w:sz="0" w:space="0" w:color="auto"/>
                    <w:bottom w:val="none" w:sz="0" w:space="0" w:color="auto"/>
                    <w:right w:val="none" w:sz="0" w:space="0" w:color="auto"/>
                  </w:divBdr>
                  <w:divsChild>
                    <w:div w:id="464664374">
                      <w:marLeft w:val="0"/>
                      <w:marRight w:val="0"/>
                      <w:marTop w:val="0"/>
                      <w:marBottom w:val="0"/>
                      <w:divBdr>
                        <w:top w:val="none" w:sz="0" w:space="0" w:color="auto"/>
                        <w:left w:val="none" w:sz="0" w:space="0" w:color="auto"/>
                        <w:bottom w:val="none" w:sz="0" w:space="0" w:color="auto"/>
                        <w:right w:val="none" w:sz="0" w:space="0" w:color="auto"/>
                      </w:divBdr>
                      <w:divsChild>
                        <w:div w:id="649360433">
                          <w:marLeft w:val="0"/>
                          <w:marRight w:val="0"/>
                          <w:marTop w:val="0"/>
                          <w:marBottom w:val="0"/>
                          <w:divBdr>
                            <w:top w:val="none" w:sz="0" w:space="0" w:color="auto"/>
                            <w:left w:val="none" w:sz="0" w:space="0" w:color="auto"/>
                            <w:bottom w:val="none" w:sz="0" w:space="0" w:color="auto"/>
                            <w:right w:val="none" w:sz="0" w:space="0" w:color="auto"/>
                          </w:divBdr>
                          <w:divsChild>
                            <w:div w:id="1199901794">
                              <w:marLeft w:val="0"/>
                              <w:marRight w:val="0"/>
                              <w:marTop w:val="0"/>
                              <w:marBottom w:val="0"/>
                              <w:divBdr>
                                <w:top w:val="none" w:sz="0" w:space="0" w:color="auto"/>
                                <w:left w:val="none" w:sz="0" w:space="0" w:color="auto"/>
                                <w:bottom w:val="none" w:sz="0" w:space="0" w:color="auto"/>
                                <w:right w:val="none" w:sz="0" w:space="0" w:color="auto"/>
                              </w:divBdr>
                              <w:divsChild>
                                <w:div w:id="1288051108">
                                  <w:marLeft w:val="0"/>
                                  <w:marRight w:val="0"/>
                                  <w:marTop w:val="0"/>
                                  <w:marBottom w:val="0"/>
                                  <w:divBdr>
                                    <w:top w:val="none" w:sz="0" w:space="0" w:color="auto"/>
                                    <w:left w:val="none" w:sz="0" w:space="0" w:color="auto"/>
                                    <w:bottom w:val="none" w:sz="0" w:space="0" w:color="auto"/>
                                    <w:right w:val="none" w:sz="0" w:space="0" w:color="auto"/>
                                  </w:divBdr>
                                  <w:divsChild>
                                    <w:div w:id="4721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132611">
      <w:bodyDiv w:val="1"/>
      <w:marLeft w:val="0"/>
      <w:marRight w:val="0"/>
      <w:marTop w:val="0"/>
      <w:marBottom w:val="0"/>
      <w:divBdr>
        <w:top w:val="none" w:sz="0" w:space="0" w:color="auto"/>
        <w:left w:val="none" w:sz="0" w:space="0" w:color="auto"/>
        <w:bottom w:val="none" w:sz="0" w:space="0" w:color="auto"/>
        <w:right w:val="none" w:sz="0" w:space="0" w:color="auto"/>
      </w:divBdr>
      <w:divsChild>
        <w:div w:id="1002591029">
          <w:marLeft w:val="0"/>
          <w:marRight w:val="0"/>
          <w:marTop w:val="0"/>
          <w:marBottom w:val="0"/>
          <w:divBdr>
            <w:top w:val="none" w:sz="0" w:space="8" w:color="auto"/>
            <w:left w:val="single" w:sz="6" w:space="0" w:color="BBBBBB"/>
            <w:bottom w:val="none" w:sz="0" w:space="0" w:color="auto"/>
            <w:right w:val="none" w:sz="0" w:space="0" w:color="auto"/>
          </w:divBdr>
          <w:divsChild>
            <w:div w:id="1379470395">
              <w:marLeft w:val="0"/>
              <w:marRight w:val="0"/>
              <w:marTop w:val="0"/>
              <w:marBottom w:val="0"/>
              <w:divBdr>
                <w:top w:val="none" w:sz="0" w:space="0" w:color="auto"/>
                <w:left w:val="none" w:sz="0" w:space="0" w:color="auto"/>
                <w:bottom w:val="none" w:sz="0" w:space="0" w:color="auto"/>
                <w:right w:val="none" w:sz="0" w:space="0" w:color="auto"/>
              </w:divBdr>
              <w:divsChild>
                <w:div w:id="1161121279">
                  <w:marLeft w:val="0"/>
                  <w:marRight w:val="0"/>
                  <w:marTop w:val="0"/>
                  <w:marBottom w:val="0"/>
                  <w:divBdr>
                    <w:top w:val="none" w:sz="0" w:space="0" w:color="auto"/>
                    <w:left w:val="none" w:sz="0" w:space="0" w:color="auto"/>
                    <w:bottom w:val="none" w:sz="0" w:space="0" w:color="auto"/>
                    <w:right w:val="none" w:sz="0" w:space="0" w:color="auto"/>
                  </w:divBdr>
                  <w:divsChild>
                    <w:div w:id="249394766">
                      <w:marLeft w:val="0"/>
                      <w:marRight w:val="0"/>
                      <w:marTop w:val="0"/>
                      <w:marBottom w:val="0"/>
                      <w:divBdr>
                        <w:top w:val="none" w:sz="0" w:space="0" w:color="auto"/>
                        <w:left w:val="none" w:sz="0" w:space="0" w:color="auto"/>
                        <w:bottom w:val="none" w:sz="0" w:space="0" w:color="auto"/>
                        <w:right w:val="none" w:sz="0" w:space="0" w:color="auto"/>
                      </w:divBdr>
                      <w:divsChild>
                        <w:div w:id="874972998">
                          <w:marLeft w:val="0"/>
                          <w:marRight w:val="0"/>
                          <w:marTop w:val="0"/>
                          <w:marBottom w:val="0"/>
                          <w:divBdr>
                            <w:top w:val="none" w:sz="0" w:space="0" w:color="auto"/>
                            <w:left w:val="none" w:sz="0" w:space="0" w:color="auto"/>
                            <w:bottom w:val="none" w:sz="0" w:space="0" w:color="auto"/>
                            <w:right w:val="none" w:sz="0" w:space="0" w:color="auto"/>
                          </w:divBdr>
                          <w:divsChild>
                            <w:div w:id="1987969426">
                              <w:marLeft w:val="0"/>
                              <w:marRight w:val="0"/>
                              <w:marTop w:val="0"/>
                              <w:marBottom w:val="0"/>
                              <w:divBdr>
                                <w:top w:val="none" w:sz="0" w:space="0" w:color="auto"/>
                                <w:left w:val="none" w:sz="0" w:space="0" w:color="auto"/>
                                <w:bottom w:val="none" w:sz="0" w:space="0" w:color="auto"/>
                                <w:right w:val="none" w:sz="0" w:space="0" w:color="auto"/>
                              </w:divBdr>
                              <w:divsChild>
                                <w:div w:id="1869441588">
                                  <w:marLeft w:val="0"/>
                                  <w:marRight w:val="0"/>
                                  <w:marTop w:val="0"/>
                                  <w:marBottom w:val="0"/>
                                  <w:divBdr>
                                    <w:top w:val="none" w:sz="0" w:space="0" w:color="auto"/>
                                    <w:left w:val="none" w:sz="0" w:space="0" w:color="auto"/>
                                    <w:bottom w:val="none" w:sz="0" w:space="0" w:color="auto"/>
                                    <w:right w:val="none" w:sz="0" w:space="0" w:color="auto"/>
                                  </w:divBdr>
                                  <w:divsChild>
                                    <w:div w:id="983310695">
                                      <w:marLeft w:val="0"/>
                                      <w:marRight w:val="0"/>
                                      <w:marTop w:val="0"/>
                                      <w:marBottom w:val="0"/>
                                      <w:divBdr>
                                        <w:top w:val="none" w:sz="0" w:space="0" w:color="auto"/>
                                        <w:left w:val="none" w:sz="0" w:space="0" w:color="auto"/>
                                        <w:bottom w:val="none" w:sz="0" w:space="0" w:color="auto"/>
                                        <w:right w:val="none" w:sz="0" w:space="0" w:color="auto"/>
                                      </w:divBdr>
                                      <w:divsChild>
                                        <w:div w:id="2145854645">
                                          <w:marLeft w:val="0"/>
                                          <w:marRight w:val="0"/>
                                          <w:marTop w:val="0"/>
                                          <w:marBottom w:val="0"/>
                                          <w:divBdr>
                                            <w:top w:val="none" w:sz="0" w:space="0" w:color="auto"/>
                                            <w:left w:val="none" w:sz="0" w:space="0" w:color="auto"/>
                                            <w:bottom w:val="none" w:sz="0" w:space="0" w:color="auto"/>
                                            <w:right w:val="none" w:sz="0" w:space="0" w:color="auto"/>
                                          </w:divBdr>
                                          <w:divsChild>
                                            <w:div w:id="308095756">
                                              <w:marLeft w:val="0"/>
                                              <w:marRight w:val="0"/>
                                              <w:marTop w:val="0"/>
                                              <w:marBottom w:val="0"/>
                                              <w:divBdr>
                                                <w:top w:val="none" w:sz="0" w:space="0" w:color="auto"/>
                                                <w:left w:val="none" w:sz="0" w:space="0" w:color="auto"/>
                                                <w:bottom w:val="none" w:sz="0" w:space="0" w:color="auto"/>
                                                <w:right w:val="none" w:sz="0" w:space="0" w:color="auto"/>
                                              </w:divBdr>
                                              <w:divsChild>
                                                <w:div w:id="1441559934">
                                                  <w:marLeft w:val="0"/>
                                                  <w:marRight w:val="0"/>
                                                  <w:marTop w:val="0"/>
                                                  <w:marBottom w:val="0"/>
                                                  <w:divBdr>
                                                    <w:top w:val="none" w:sz="0" w:space="0" w:color="auto"/>
                                                    <w:left w:val="none" w:sz="0" w:space="0" w:color="auto"/>
                                                    <w:bottom w:val="none" w:sz="0" w:space="0" w:color="auto"/>
                                                    <w:right w:val="none" w:sz="0" w:space="0" w:color="auto"/>
                                                  </w:divBdr>
                                                  <w:divsChild>
                                                    <w:div w:id="1669096978">
                                                      <w:marLeft w:val="0"/>
                                                      <w:marRight w:val="0"/>
                                                      <w:marTop w:val="0"/>
                                                      <w:marBottom w:val="180"/>
                                                      <w:divBdr>
                                                        <w:top w:val="none" w:sz="0" w:space="0" w:color="auto"/>
                                                        <w:left w:val="single" w:sz="6" w:space="0" w:color="BBBBBB"/>
                                                        <w:bottom w:val="single" w:sz="18" w:space="0" w:color="E5E5E5"/>
                                                        <w:right w:val="single" w:sz="6" w:space="0" w:color="E5E5E5"/>
                                                      </w:divBdr>
                                                      <w:divsChild>
                                                        <w:div w:id="323170380">
                                                          <w:marLeft w:val="0"/>
                                                          <w:marRight w:val="0"/>
                                                          <w:marTop w:val="0"/>
                                                          <w:marBottom w:val="0"/>
                                                          <w:divBdr>
                                                            <w:top w:val="none" w:sz="0" w:space="0" w:color="auto"/>
                                                            <w:left w:val="none" w:sz="0" w:space="0" w:color="auto"/>
                                                            <w:bottom w:val="none" w:sz="0" w:space="0" w:color="auto"/>
                                                            <w:right w:val="none" w:sz="0" w:space="0" w:color="auto"/>
                                                          </w:divBdr>
                                                          <w:divsChild>
                                                            <w:div w:id="9244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32069086">
      <w:bodyDiv w:val="1"/>
      <w:marLeft w:val="0"/>
      <w:marRight w:val="0"/>
      <w:marTop w:val="0"/>
      <w:marBottom w:val="0"/>
      <w:divBdr>
        <w:top w:val="none" w:sz="0" w:space="0" w:color="auto"/>
        <w:left w:val="none" w:sz="0" w:space="0" w:color="auto"/>
        <w:bottom w:val="none" w:sz="0" w:space="0" w:color="auto"/>
        <w:right w:val="none" w:sz="0" w:space="0" w:color="auto"/>
      </w:divBdr>
      <w:divsChild>
        <w:div w:id="64954368">
          <w:marLeft w:val="0"/>
          <w:marRight w:val="0"/>
          <w:marTop w:val="0"/>
          <w:marBottom w:val="0"/>
          <w:divBdr>
            <w:top w:val="none" w:sz="0" w:space="0" w:color="auto"/>
            <w:left w:val="none" w:sz="0" w:space="0" w:color="auto"/>
            <w:bottom w:val="none" w:sz="0" w:space="0" w:color="auto"/>
            <w:right w:val="none" w:sz="0" w:space="0" w:color="auto"/>
          </w:divBdr>
          <w:divsChild>
            <w:div w:id="2062900451">
              <w:marLeft w:val="0"/>
              <w:marRight w:val="0"/>
              <w:marTop w:val="0"/>
              <w:marBottom w:val="0"/>
              <w:divBdr>
                <w:top w:val="none" w:sz="0" w:space="0" w:color="auto"/>
                <w:left w:val="none" w:sz="0" w:space="0" w:color="auto"/>
                <w:bottom w:val="none" w:sz="0" w:space="0" w:color="auto"/>
                <w:right w:val="none" w:sz="0" w:space="0" w:color="auto"/>
              </w:divBdr>
              <w:divsChild>
                <w:div w:id="1983385097">
                  <w:marLeft w:val="0"/>
                  <w:marRight w:val="0"/>
                  <w:marTop w:val="0"/>
                  <w:marBottom w:val="0"/>
                  <w:divBdr>
                    <w:top w:val="none" w:sz="0" w:space="0" w:color="auto"/>
                    <w:left w:val="none" w:sz="0" w:space="0" w:color="auto"/>
                    <w:bottom w:val="single" w:sz="6" w:space="0" w:color="BBBBBB"/>
                    <w:right w:val="none" w:sz="0" w:space="0" w:color="auto"/>
                  </w:divBdr>
                </w:div>
                <w:div w:id="1200359267">
                  <w:marLeft w:val="150"/>
                  <w:marRight w:val="75"/>
                  <w:marTop w:val="0"/>
                  <w:marBottom w:val="150"/>
                  <w:divBdr>
                    <w:top w:val="none" w:sz="0" w:space="0" w:color="auto"/>
                    <w:left w:val="none" w:sz="0" w:space="0" w:color="auto"/>
                    <w:bottom w:val="none" w:sz="0" w:space="0" w:color="auto"/>
                    <w:right w:val="none" w:sz="0" w:space="0" w:color="auto"/>
                  </w:divBdr>
                  <w:divsChild>
                    <w:div w:id="469060949">
                      <w:marLeft w:val="0"/>
                      <w:marRight w:val="0"/>
                      <w:marTop w:val="0"/>
                      <w:marBottom w:val="0"/>
                      <w:divBdr>
                        <w:top w:val="none" w:sz="0" w:space="0" w:color="auto"/>
                        <w:left w:val="none" w:sz="0" w:space="0" w:color="auto"/>
                        <w:bottom w:val="none" w:sz="0" w:space="0" w:color="auto"/>
                        <w:right w:val="none" w:sz="0" w:space="0" w:color="auto"/>
                      </w:divBdr>
                      <w:divsChild>
                        <w:div w:id="1843428839">
                          <w:marLeft w:val="0"/>
                          <w:marRight w:val="0"/>
                          <w:marTop w:val="0"/>
                          <w:marBottom w:val="0"/>
                          <w:divBdr>
                            <w:top w:val="none" w:sz="0" w:space="0" w:color="auto"/>
                            <w:left w:val="none" w:sz="0" w:space="0" w:color="auto"/>
                            <w:bottom w:val="none" w:sz="0" w:space="0" w:color="auto"/>
                            <w:right w:val="none" w:sz="0" w:space="0" w:color="auto"/>
                          </w:divBdr>
                          <w:divsChild>
                            <w:div w:id="1778215960">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356842">
      <w:bodyDiv w:val="1"/>
      <w:marLeft w:val="0"/>
      <w:marRight w:val="0"/>
      <w:marTop w:val="0"/>
      <w:marBottom w:val="0"/>
      <w:divBdr>
        <w:top w:val="none" w:sz="0" w:space="0" w:color="auto"/>
        <w:left w:val="none" w:sz="0" w:space="0" w:color="auto"/>
        <w:bottom w:val="none" w:sz="0" w:space="0" w:color="auto"/>
        <w:right w:val="none" w:sz="0" w:space="0" w:color="auto"/>
      </w:divBdr>
      <w:divsChild>
        <w:div w:id="271278709">
          <w:marLeft w:val="0"/>
          <w:marRight w:val="0"/>
          <w:marTop w:val="0"/>
          <w:marBottom w:val="0"/>
          <w:divBdr>
            <w:top w:val="none" w:sz="0" w:space="8" w:color="auto"/>
            <w:left w:val="single" w:sz="6" w:space="0" w:color="BBBBBB"/>
            <w:bottom w:val="none" w:sz="0" w:space="0" w:color="auto"/>
            <w:right w:val="none" w:sz="0" w:space="0" w:color="auto"/>
          </w:divBdr>
          <w:divsChild>
            <w:div w:id="1972634988">
              <w:marLeft w:val="0"/>
              <w:marRight w:val="0"/>
              <w:marTop w:val="0"/>
              <w:marBottom w:val="0"/>
              <w:divBdr>
                <w:top w:val="none" w:sz="0" w:space="0" w:color="auto"/>
                <w:left w:val="none" w:sz="0" w:space="0" w:color="auto"/>
                <w:bottom w:val="none" w:sz="0" w:space="0" w:color="auto"/>
                <w:right w:val="none" w:sz="0" w:space="0" w:color="auto"/>
              </w:divBdr>
              <w:divsChild>
                <w:div w:id="490368154">
                  <w:marLeft w:val="0"/>
                  <w:marRight w:val="0"/>
                  <w:marTop w:val="0"/>
                  <w:marBottom w:val="0"/>
                  <w:divBdr>
                    <w:top w:val="none" w:sz="0" w:space="0" w:color="auto"/>
                    <w:left w:val="none" w:sz="0" w:space="0" w:color="auto"/>
                    <w:bottom w:val="none" w:sz="0" w:space="0" w:color="auto"/>
                    <w:right w:val="none" w:sz="0" w:space="0" w:color="auto"/>
                  </w:divBdr>
                  <w:divsChild>
                    <w:div w:id="1893615211">
                      <w:marLeft w:val="0"/>
                      <w:marRight w:val="0"/>
                      <w:marTop w:val="0"/>
                      <w:marBottom w:val="0"/>
                      <w:divBdr>
                        <w:top w:val="none" w:sz="0" w:space="0" w:color="auto"/>
                        <w:left w:val="none" w:sz="0" w:space="0" w:color="auto"/>
                        <w:bottom w:val="none" w:sz="0" w:space="0" w:color="auto"/>
                        <w:right w:val="none" w:sz="0" w:space="0" w:color="auto"/>
                      </w:divBdr>
                      <w:divsChild>
                        <w:div w:id="498540763">
                          <w:marLeft w:val="0"/>
                          <w:marRight w:val="0"/>
                          <w:marTop w:val="0"/>
                          <w:marBottom w:val="0"/>
                          <w:divBdr>
                            <w:top w:val="none" w:sz="0" w:space="0" w:color="auto"/>
                            <w:left w:val="none" w:sz="0" w:space="0" w:color="auto"/>
                            <w:bottom w:val="none" w:sz="0" w:space="0" w:color="auto"/>
                            <w:right w:val="none" w:sz="0" w:space="0" w:color="auto"/>
                          </w:divBdr>
                          <w:divsChild>
                            <w:div w:id="847216099">
                              <w:marLeft w:val="0"/>
                              <w:marRight w:val="0"/>
                              <w:marTop w:val="0"/>
                              <w:marBottom w:val="0"/>
                              <w:divBdr>
                                <w:top w:val="none" w:sz="0" w:space="0" w:color="auto"/>
                                <w:left w:val="none" w:sz="0" w:space="0" w:color="auto"/>
                                <w:bottom w:val="none" w:sz="0" w:space="0" w:color="auto"/>
                                <w:right w:val="none" w:sz="0" w:space="0" w:color="auto"/>
                              </w:divBdr>
                              <w:divsChild>
                                <w:div w:id="1038311866">
                                  <w:marLeft w:val="0"/>
                                  <w:marRight w:val="0"/>
                                  <w:marTop w:val="0"/>
                                  <w:marBottom w:val="0"/>
                                  <w:divBdr>
                                    <w:top w:val="none" w:sz="0" w:space="0" w:color="auto"/>
                                    <w:left w:val="none" w:sz="0" w:space="0" w:color="auto"/>
                                    <w:bottom w:val="none" w:sz="0" w:space="0" w:color="auto"/>
                                    <w:right w:val="none" w:sz="0" w:space="0" w:color="auto"/>
                                  </w:divBdr>
                                  <w:divsChild>
                                    <w:div w:id="1245869896">
                                      <w:marLeft w:val="0"/>
                                      <w:marRight w:val="0"/>
                                      <w:marTop w:val="0"/>
                                      <w:marBottom w:val="0"/>
                                      <w:divBdr>
                                        <w:top w:val="none" w:sz="0" w:space="0" w:color="auto"/>
                                        <w:left w:val="none" w:sz="0" w:space="0" w:color="auto"/>
                                        <w:bottom w:val="none" w:sz="0" w:space="0" w:color="auto"/>
                                        <w:right w:val="none" w:sz="0" w:space="0" w:color="auto"/>
                                      </w:divBdr>
                                      <w:divsChild>
                                        <w:div w:id="1773089794">
                                          <w:marLeft w:val="0"/>
                                          <w:marRight w:val="0"/>
                                          <w:marTop w:val="0"/>
                                          <w:marBottom w:val="0"/>
                                          <w:divBdr>
                                            <w:top w:val="none" w:sz="0" w:space="0" w:color="auto"/>
                                            <w:left w:val="none" w:sz="0" w:space="0" w:color="auto"/>
                                            <w:bottom w:val="none" w:sz="0" w:space="0" w:color="auto"/>
                                            <w:right w:val="none" w:sz="0" w:space="0" w:color="auto"/>
                                          </w:divBdr>
                                          <w:divsChild>
                                            <w:div w:id="386731969">
                                              <w:marLeft w:val="0"/>
                                              <w:marRight w:val="0"/>
                                              <w:marTop w:val="0"/>
                                              <w:marBottom w:val="0"/>
                                              <w:divBdr>
                                                <w:top w:val="none" w:sz="0" w:space="0" w:color="auto"/>
                                                <w:left w:val="none" w:sz="0" w:space="0" w:color="auto"/>
                                                <w:bottom w:val="none" w:sz="0" w:space="0" w:color="auto"/>
                                                <w:right w:val="none" w:sz="0" w:space="0" w:color="auto"/>
                                              </w:divBdr>
                                              <w:divsChild>
                                                <w:div w:id="1210730391">
                                                  <w:marLeft w:val="0"/>
                                                  <w:marRight w:val="0"/>
                                                  <w:marTop w:val="0"/>
                                                  <w:marBottom w:val="0"/>
                                                  <w:divBdr>
                                                    <w:top w:val="none" w:sz="0" w:space="0" w:color="auto"/>
                                                    <w:left w:val="none" w:sz="0" w:space="0" w:color="auto"/>
                                                    <w:bottom w:val="none" w:sz="0" w:space="0" w:color="auto"/>
                                                    <w:right w:val="none" w:sz="0" w:space="0" w:color="auto"/>
                                                  </w:divBdr>
                                                  <w:divsChild>
                                                    <w:div w:id="319043219">
                                                      <w:marLeft w:val="0"/>
                                                      <w:marRight w:val="0"/>
                                                      <w:marTop w:val="0"/>
                                                      <w:marBottom w:val="180"/>
                                                      <w:divBdr>
                                                        <w:top w:val="none" w:sz="0" w:space="0" w:color="auto"/>
                                                        <w:left w:val="single" w:sz="6" w:space="0" w:color="BBBBBB"/>
                                                        <w:bottom w:val="single" w:sz="18" w:space="0" w:color="E5E5E5"/>
                                                        <w:right w:val="single" w:sz="6" w:space="0" w:color="E5E5E5"/>
                                                      </w:divBdr>
                                                      <w:divsChild>
                                                        <w:div w:id="799298453">
                                                          <w:marLeft w:val="0"/>
                                                          <w:marRight w:val="0"/>
                                                          <w:marTop w:val="0"/>
                                                          <w:marBottom w:val="0"/>
                                                          <w:divBdr>
                                                            <w:top w:val="none" w:sz="0" w:space="0" w:color="auto"/>
                                                            <w:left w:val="none" w:sz="0" w:space="0" w:color="auto"/>
                                                            <w:bottom w:val="none" w:sz="0" w:space="0" w:color="auto"/>
                                                            <w:right w:val="none" w:sz="0" w:space="0" w:color="auto"/>
                                                          </w:divBdr>
                                                          <w:divsChild>
                                                            <w:div w:id="48315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86996865">
      <w:bodyDiv w:val="1"/>
      <w:marLeft w:val="0"/>
      <w:marRight w:val="0"/>
      <w:marTop w:val="0"/>
      <w:marBottom w:val="0"/>
      <w:divBdr>
        <w:top w:val="none" w:sz="0" w:space="0" w:color="auto"/>
        <w:left w:val="none" w:sz="0" w:space="0" w:color="auto"/>
        <w:bottom w:val="none" w:sz="0" w:space="0" w:color="auto"/>
        <w:right w:val="none" w:sz="0" w:space="0" w:color="auto"/>
      </w:divBdr>
      <w:divsChild>
        <w:div w:id="1802187925">
          <w:marLeft w:val="0"/>
          <w:marRight w:val="0"/>
          <w:marTop w:val="0"/>
          <w:marBottom w:val="0"/>
          <w:divBdr>
            <w:top w:val="none" w:sz="0" w:space="8" w:color="auto"/>
            <w:left w:val="single" w:sz="6" w:space="0" w:color="BBBBBB"/>
            <w:bottom w:val="none" w:sz="0" w:space="0" w:color="auto"/>
            <w:right w:val="none" w:sz="0" w:space="0" w:color="auto"/>
          </w:divBdr>
          <w:divsChild>
            <w:div w:id="1325428590">
              <w:marLeft w:val="0"/>
              <w:marRight w:val="0"/>
              <w:marTop w:val="0"/>
              <w:marBottom w:val="0"/>
              <w:divBdr>
                <w:top w:val="none" w:sz="0" w:space="0" w:color="auto"/>
                <w:left w:val="none" w:sz="0" w:space="0" w:color="auto"/>
                <w:bottom w:val="none" w:sz="0" w:space="0" w:color="auto"/>
                <w:right w:val="none" w:sz="0" w:space="0" w:color="auto"/>
              </w:divBdr>
              <w:divsChild>
                <w:div w:id="1445882075">
                  <w:marLeft w:val="0"/>
                  <w:marRight w:val="0"/>
                  <w:marTop w:val="0"/>
                  <w:marBottom w:val="0"/>
                  <w:divBdr>
                    <w:top w:val="none" w:sz="0" w:space="0" w:color="auto"/>
                    <w:left w:val="none" w:sz="0" w:space="0" w:color="auto"/>
                    <w:bottom w:val="none" w:sz="0" w:space="0" w:color="auto"/>
                    <w:right w:val="none" w:sz="0" w:space="0" w:color="auto"/>
                  </w:divBdr>
                  <w:divsChild>
                    <w:div w:id="1468553208">
                      <w:marLeft w:val="0"/>
                      <w:marRight w:val="0"/>
                      <w:marTop w:val="0"/>
                      <w:marBottom w:val="0"/>
                      <w:divBdr>
                        <w:top w:val="none" w:sz="0" w:space="0" w:color="auto"/>
                        <w:left w:val="none" w:sz="0" w:space="0" w:color="auto"/>
                        <w:bottom w:val="none" w:sz="0" w:space="0" w:color="auto"/>
                        <w:right w:val="none" w:sz="0" w:space="0" w:color="auto"/>
                      </w:divBdr>
                      <w:divsChild>
                        <w:div w:id="1887253713">
                          <w:marLeft w:val="0"/>
                          <w:marRight w:val="0"/>
                          <w:marTop w:val="0"/>
                          <w:marBottom w:val="0"/>
                          <w:divBdr>
                            <w:top w:val="none" w:sz="0" w:space="0" w:color="auto"/>
                            <w:left w:val="none" w:sz="0" w:space="0" w:color="auto"/>
                            <w:bottom w:val="none" w:sz="0" w:space="0" w:color="auto"/>
                            <w:right w:val="none" w:sz="0" w:space="0" w:color="auto"/>
                          </w:divBdr>
                          <w:divsChild>
                            <w:div w:id="955677667">
                              <w:marLeft w:val="0"/>
                              <w:marRight w:val="0"/>
                              <w:marTop w:val="0"/>
                              <w:marBottom w:val="0"/>
                              <w:divBdr>
                                <w:top w:val="none" w:sz="0" w:space="0" w:color="auto"/>
                                <w:left w:val="none" w:sz="0" w:space="0" w:color="auto"/>
                                <w:bottom w:val="none" w:sz="0" w:space="0" w:color="auto"/>
                                <w:right w:val="none" w:sz="0" w:space="0" w:color="auto"/>
                              </w:divBdr>
                              <w:divsChild>
                                <w:div w:id="1609045779">
                                  <w:marLeft w:val="0"/>
                                  <w:marRight w:val="0"/>
                                  <w:marTop w:val="0"/>
                                  <w:marBottom w:val="0"/>
                                  <w:divBdr>
                                    <w:top w:val="none" w:sz="0" w:space="0" w:color="auto"/>
                                    <w:left w:val="none" w:sz="0" w:space="0" w:color="auto"/>
                                    <w:bottom w:val="none" w:sz="0" w:space="0" w:color="auto"/>
                                    <w:right w:val="none" w:sz="0" w:space="0" w:color="auto"/>
                                  </w:divBdr>
                                  <w:divsChild>
                                    <w:div w:id="8952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076089">
      <w:bodyDiv w:val="1"/>
      <w:marLeft w:val="0"/>
      <w:marRight w:val="0"/>
      <w:marTop w:val="0"/>
      <w:marBottom w:val="0"/>
      <w:divBdr>
        <w:top w:val="none" w:sz="0" w:space="0" w:color="auto"/>
        <w:left w:val="none" w:sz="0" w:space="0" w:color="auto"/>
        <w:bottom w:val="none" w:sz="0" w:space="0" w:color="auto"/>
        <w:right w:val="none" w:sz="0" w:space="0" w:color="auto"/>
      </w:divBdr>
      <w:divsChild>
        <w:div w:id="1620836757">
          <w:marLeft w:val="0"/>
          <w:marRight w:val="0"/>
          <w:marTop w:val="0"/>
          <w:marBottom w:val="0"/>
          <w:divBdr>
            <w:top w:val="none" w:sz="0" w:space="8" w:color="auto"/>
            <w:left w:val="single" w:sz="6" w:space="0" w:color="BBBBBB"/>
            <w:bottom w:val="none" w:sz="0" w:space="0" w:color="auto"/>
            <w:right w:val="none" w:sz="0" w:space="0" w:color="auto"/>
          </w:divBdr>
          <w:divsChild>
            <w:div w:id="1218249390">
              <w:marLeft w:val="0"/>
              <w:marRight w:val="0"/>
              <w:marTop w:val="0"/>
              <w:marBottom w:val="0"/>
              <w:divBdr>
                <w:top w:val="none" w:sz="0" w:space="0" w:color="auto"/>
                <w:left w:val="none" w:sz="0" w:space="0" w:color="auto"/>
                <w:bottom w:val="none" w:sz="0" w:space="0" w:color="auto"/>
                <w:right w:val="none" w:sz="0" w:space="0" w:color="auto"/>
              </w:divBdr>
              <w:divsChild>
                <w:div w:id="215943507">
                  <w:marLeft w:val="0"/>
                  <w:marRight w:val="0"/>
                  <w:marTop w:val="0"/>
                  <w:marBottom w:val="0"/>
                  <w:divBdr>
                    <w:top w:val="none" w:sz="0" w:space="0" w:color="auto"/>
                    <w:left w:val="none" w:sz="0" w:space="0" w:color="auto"/>
                    <w:bottom w:val="none" w:sz="0" w:space="0" w:color="auto"/>
                    <w:right w:val="none" w:sz="0" w:space="0" w:color="auto"/>
                  </w:divBdr>
                  <w:divsChild>
                    <w:div w:id="977808467">
                      <w:marLeft w:val="0"/>
                      <w:marRight w:val="0"/>
                      <w:marTop w:val="0"/>
                      <w:marBottom w:val="0"/>
                      <w:divBdr>
                        <w:top w:val="none" w:sz="0" w:space="0" w:color="auto"/>
                        <w:left w:val="none" w:sz="0" w:space="0" w:color="auto"/>
                        <w:bottom w:val="none" w:sz="0" w:space="0" w:color="auto"/>
                        <w:right w:val="none" w:sz="0" w:space="0" w:color="auto"/>
                      </w:divBdr>
                      <w:divsChild>
                        <w:div w:id="1073087837">
                          <w:marLeft w:val="0"/>
                          <w:marRight w:val="0"/>
                          <w:marTop w:val="0"/>
                          <w:marBottom w:val="0"/>
                          <w:divBdr>
                            <w:top w:val="none" w:sz="0" w:space="0" w:color="auto"/>
                            <w:left w:val="none" w:sz="0" w:space="0" w:color="auto"/>
                            <w:bottom w:val="none" w:sz="0" w:space="0" w:color="auto"/>
                            <w:right w:val="none" w:sz="0" w:space="0" w:color="auto"/>
                          </w:divBdr>
                          <w:divsChild>
                            <w:div w:id="929384985">
                              <w:marLeft w:val="0"/>
                              <w:marRight w:val="0"/>
                              <w:marTop w:val="0"/>
                              <w:marBottom w:val="0"/>
                              <w:divBdr>
                                <w:top w:val="none" w:sz="0" w:space="0" w:color="auto"/>
                                <w:left w:val="none" w:sz="0" w:space="0" w:color="auto"/>
                                <w:bottom w:val="none" w:sz="0" w:space="0" w:color="auto"/>
                                <w:right w:val="none" w:sz="0" w:space="0" w:color="auto"/>
                              </w:divBdr>
                              <w:divsChild>
                                <w:div w:id="462692396">
                                  <w:marLeft w:val="0"/>
                                  <w:marRight w:val="0"/>
                                  <w:marTop w:val="0"/>
                                  <w:marBottom w:val="0"/>
                                  <w:divBdr>
                                    <w:top w:val="none" w:sz="0" w:space="0" w:color="auto"/>
                                    <w:left w:val="none" w:sz="0" w:space="0" w:color="auto"/>
                                    <w:bottom w:val="none" w:sz="0" w:space="0" w:color="auto"/>
                                    <w:right w:val="none" w:sz="0" w:space="0" w:color="auto"/>
                                  </w:divBdr>
                                  <w:divsChild>
                                    <w:div w:id="679310185">
                                      <w:marLeft w:val="0"/>
                                      <w:marRight w:val="0"/>
                                      <w:marTop w:val="0"/>
                                      <w:marBottom w:val="0"/>
                                      <w:divBdr>
                                        <w:top w:val="none" w:sz="0" w:space="0" w:color="auto"/>
                                        <w:left w:val="none" w:sz="0" w:space="0" w:color="auto"/>
                                        <w:bottom w:val="none" w:sz="0" w:space="0" w:color="auto"/>
                                        <w:right w:val="none" w:sz="0" w:space="0" w:color="auto"/>
                                      </w:divBdr>
                                      <w:divsChild>
                                        <w:div w:id="197856905">
                                          <w:marLeft w:val="0"/>
                                          <w:marRight w:val="0"/>
                                          <w:marTop w:val="0"/>
                                          <w:marBottom w:val="0"/>
                                          <w:divBdr>
                                            <w:top w:val="none" w:sz="0" w:space="0" w:color="auto"/>
                                            <w:left w:val="none" w:sz="0" w:space="0" w:color="auto"/>
                                            <w:bottom w:val="none" w:sz="0" w:space="0" w:color="auto"/>
                                            <w:right w:val="none" w:sz="0" w:space="0" w:color="auto"/>
                                          </w:divBdr>
                                          <w:divsChild>
                                            <w:div w:id="762991599">
                                              <w:marLeft w:val="0"/>
                                              <w:marRight w:val="0"/>
                                              <w:marTop w:val="0"/>
                                              <w:marBottom w:val="0"/>
                                              <w:divBdr>
                                                <w:top w:val="none" w:sz="0" w:space="0" w:color="auto"/>
                                                <w:left w:val="none" w:sz="0" w:space="0" w:color="auto"/>
                                                <w:bottom w:val="none" w:sz="0" w:space="0" w:color="auto"/>
                                                <w:right w:val="none" w:sz="0" w:space="0" w:color="auto"/>
                                              </w:divBdr>
                                              <w:divsChild>
                                                <w:div w:id="318272331">
                                                  <w:marLeft w:val="0"/>
                                                  <w:marRight w:val="0"/>
                                                  <w:marTop w:val="0"/>
                                                  <w:marBottom w:val="180"/>
                                                  <w:divBdr>
                                                    <w:top w:val="none" w:sz="0" w:space="0" w:color="auto"/>
                                                    <w:left w:val="single" w:sz="6" w:space="0" w:color="BBBBBB"/>
                                                    <w:bottom w:val="single" w:sz="18" w:space="0" w:color="E5E5E5"/>
                                                    <w:right w:val="single" w:sz="6" w:space="0" w:color="E5E5E5"/>
                                                  </w:divBdr>
                                                  <w:divsChild>
                                                    <w:div w:id="1295671210">
                                                      <w:marLeft w:val="0"/>
                                                      <w:marRight w:val="0"/>
                                                      <w:marTop w:val="0"/>
                                                      <w:marBottom w:val="0"/>
                                                      <w:divBdr>
                                                        <w:top w:val="none" w:sz="0" w:space="0" w:color="auto"/>
                                                        <w:left w:val="none" w:sz="0" w:space="0" w:color="auto"/>
                                                        <w:bottom w:val="none" w:sz="0" w:space="0" w:color="auto"/>
                                                        <w:right w:val="none" w:sz="0" w:space="0" w:color="auto"/>
                                                      </w:divBdr>
                                                      <w:divsChild>
                                                        <w:div w:id="16418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0365535">
      <w:bodyDiv w:val="1"/>
      <w:marLeft w:val="0"/>
      <w:marRight w:val="0"/>
      <w:marTop w:val="0"/>
      <w:marBottom w:val="0"/>
      <w:divBdr>
        <w:top w:val="none" w:sz="0" w:space="0" w:color="auto"/>
        <w:left w:val="none" w:sz="0" w:space="0" w:color="auto"/>
        <w:bottom w:val="none" w:sz="0" w:space="0" w:color="auto"/>
        <w:right w:val="none" w:sz="0" w:space="0" w:color="auto"/>
      </w:divBdr>
      <w:divsChild>
        <w:div w:id="877398396">
          <w:marLeft w:val="0"/>
          <w:marRight w:val="0"/>
          <w:marTop w:val="0"/>
          <w:marBottom w:val="0"/>
          <w:divBdr>
            <w:top w:val="none" w:sz="0" w:space="8" w:color="auto"/>
            <w:left w:val="single" w:sz="6" w:space="0" w:color="BBBBBB"/>
            <w:bottom w:val="none" w:sz="0" w:space="0" w:color="auto"/>
            <w:right w:val="none" w:sz="0" w:space="0" w:color="auto"/>
          </w:divBdr>
          <w:divsChild>
            <w:div w:id="1036126410">
              <w:marLeft w:val="0"/>
              <w:marRight w:val="0"/>
              <w:marTop w:val="0"/>
              <w:marBottom w:val="0"/>
              <w:divBdr>
                <w:top w:val="none" w:sz="0" w:space="0" w:color="auto"/>
                <w:left w:val="none" w:sz="0" w:space="0" w:color="auto"/>
                <w:bottom w:val="none" w:sz="0" w:space="0" w:color="auto"/>
                <w:right w:val="none" w:sz="0" w:space="0" w:color="auto"/>
              </w:divBdr>
              <w:divsChild>
                <w:div w:id="609897976">
                  <w:marLeft w:val="0"/>
                  <w:marRight w:val="0"/>
                  <w:marTop w:val="0"/>
                  <w:marBottom w:val="0"/>
                  <w:divBdr>
                    <w:top w:val="none" w:sz="0" w:space="0" w:color="auto"/>
                    <w:left w:val="none" w:sz="0" w:space="0" w:color="auto"/>
                    <w:bottom w:val="none" w:sz="0" w:space="0" w:color="auto"/>
                    <w:right w:val="none" w:sz="0" w:space="0" w:color="auto"/>
                  </w:divBdr>
                  <w:divsChild>
                    <w:div w:id="561913842">
                      <w:marLeft w:val="0"/>
                      <w:marRight w:val="0"/>
                      <w:marTop w:val="0"/>
                      <w:marBottom w:val="0"/>
                      <w:divBdr>
                        <w:top w:val="none" w:sz="0" w:space="0" w:color="auto"/>
                        <w:left w:val="none" w:sz="0" w:space="0" w:color="auto"/>
                        <w:bottom w:val="none" w:sz="0" w:space="0" w:color="auto"/>
                        <w:right w:val="none" w:sz="0" w:space="0" w:color="auto"/>
                      </w:divBdr>
                      <w:divsChild>
                        <w:div w:id="1149247711">
                          <w:marLeft w:val="0"/>
                          <w:marRight w:val="0"/>
                          <w:marTop w:val="0"/>
                          <w:marBottom w:val="0"/>
                          <w:divBdr>
                            <w:top w:val="none" w:sz="0" w:space="0" w:color="auto"/>
                            <w:left w:val="none" w:sz="0" w:space="0" w:color="auto"/>
                            <w:bottom w:val="none" w:sz="0" w:space="0" w:color="auto"/>
                            <w:right w:val="none" w:sz="0" w:space="0" w:color="auto"/>
                          </w:divBdr>
                          <w:divsChild>
                            <w:div w:id="1306542887">
                              <w:marLeft w:val="0"/>
                              <w:marRight w:val="0"/>
                              <w:marTop w:val="0"/>
                              <w:marBottom w:val="0"/>
                              <w:divBdr>
                                <w:top w:val="none" w:sz="0" w:space="0" w:color="auto"/>
                                <w:left w:val="none" w:sz="0" w:space="0" w:color="auto"/>
                                <w:bottom w:val="none" w:sz="0" w:space="0" w:color="auto"/>
                                <w:right w:val="none" w:sz="0" w:space="0" w:color="auto"/>
                              </w:divBdr>
                              <w:divsChild>
                                <w:div w:id="1383410306">
                                  <w:marLeft w:val="0"/>
                                  <w:marRight w:val="0"/>
                                  <w:marTop w:val="0"/>
                                  <w:marBottom w:val="0"/>
                                  <w:divBdr>
                                    <w:top w:val="none" w:sz="0" w:space="0" w:color="auto"/>
                                    <w:left w:val="none" w:sz="0" w:space="0" w:color="auto"/>
                                    <w:bottom w:val="none" w:sz="0" w:space="0" w:color="auto"/>
                                    <w:right w:val="none" w:sz="0" w:space="0" w:color="auto"/>
                                  </w:divBdr>
                                  <w:divsChild>
                                    <w:div w:id="1426221439">
                                      <w:marLeft w:val="0"/>
                                      <w:marRight w:val="0"/>
                                      <w:marTop w:val="0"/>
                                      <w:marBottom w:val="0"/>
                                      <w:divBdr>
                                        <w:top w:val="none" w:sz="0" w:space="0" w:color="auto"/>
                                        <w:left w:val="none" w:sz="0" w:space="0" w:color="auto"/>
                                        <w:bottom w:val="none" w:sz="0" w:space="0" w:color="auto"/>
                                        <w:right w:val="none" w:sz="0" w:space="0" w:color="auto"/>
                                      </w:divBdr>
                                      <w:divsChild>
                                        <w:div w:id="1547839046">
                                          <w:marLeft w:val="0"/>
                                          <w:marRight w:val="0"/>
                                          <w:marTop w:val="0"/>
                                          <w:marBottom w:val="0"/>
                                          <w:divBdr>
                                            <w:top w:val="none" w:sz="0" w:space="0" w:color="auto"/>
                                            <w:left w:val="none" w:sz="0" w:space="0" w:color="auto"/>
                                            <w:bottom w:val="none" w:sz="0" w:space="0" w:color="auto"/>
                                            <w:right w:val="none" w:sz="0" w:space="0" w:color="auto"/>
                                          </w:divBdr>
                                          <w:divsChild>
                                            <w:div w:id="1945451917">
                                              <w:marLeft w:val="0"/>
                                              <w:marRight w:val="0"/>
                                              <w:marTop w:val="0"/>
                                              <w:marBottom w:val="0"/>
                                              <w:divBdr>
                                                <w:top w:val="none" w:sz="0" w:space="0" w:color="auto"/>
                                                <w:left w:val="none" w:sz="0" w:space="0" w:color="auto"/>
                                                <w:bottom w:val="none" w:sz="0" w:space="0" w:color="auto"/>
                                                <w:right w:val="none" w:sz="0" w:space="0" w:color="auto"/>
                                              </w:divBdr>
                                              <w:divsChild>
                                                <w:div w:id="1181357621">
                                                  <w:marLeft w:val="0"/>
                                                  <w:marRight w:val="0"/>
                                                  <w:marTop w:val="0"/>
                                                  <w:marBottom w:val="0"/>
                                                  <w:divBdr>
                                                    <w:top w:val="none" w:sz="0" w:space="0" w:color="auto"/>
                                                    <w:left w:val="none" w:sz="0" w:space="0" w:color="auto"/>
                                                    <w:bottom w:val="none" w:sz="0" w:space="0" w:color="auto"/>
                                                    <w:right w:val="none" w:sz="0" w:space="0" w:color="auto"/>
                                                  </w:divBdr>
                                                  <w:divsChild>
                                                    <w:div w:id="456140724">
                                                      <w:marLeft w:val="0"/>
                                                      <w:marRight w:val="0"/>
                                                      <w:marTop w:val="0"/>
                                                      <w:marBottom w:val="180"/>
                                                      <w:divBdr>
                                                        <w:top w:val="none" w:sz="0" w:space="0" w:color="auto"/>
                                                        <w:left w:val="single" w:sz="6" w:space="0" w:color="BBBBBB"/>
                                                        <w:bottom w:val="single" w:sz="18" w:space="0" w:color="E5E5E5"/>
                                                        <w:right w:val="single" w:sz="6" w:space="0" w:color="E5E5E5"/>
                                                      </w:divBdr>
                                                      <w:divsChild>
                                                        <w:div w:id="1320187469">
                                                          <w:marLeft w:val="0"/>
                                                          <w:marRight w:val="0"/>
                                                          <w:marTop w:val="0"/>
                                                          <w:marBottom w:val="0"/>
                                                          <w:divBdr>
                                                            <w:top w:val="none" w:sz="0" w:space="0" w:color="auto"/>
                                                            <w:left w:val="none" w:sz="0" w:space="0" w:color="auto"/>
                                                            <w:bottom w:val="none" w:sz="0" w:space="0" w:color="auto"/>
                                                            <w:right w:val="none" w:sz="0" w:space="0" w:color="auto"/>
                                                          </w:divBdr>
                                                          <w:divsChild>
                                                            <w:div w:id="105947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83185119">
      <w:bodyDiv w:val="1"/>
      <w:marLeft w:val="0"/>
      <w:marRight w:val="0"/>
      <w:marTop w:val="0"/>
      <w:marBottom w:val="0"/>
      <w:divBdr>
        <w:top w:val="none" w:sz="0" w:space="0" w:color="auto"/>
        <w:left w:val="none" w:sz="0" w:space="0" w:color="auto"/>
        <w:bottom w:val="none" w:sz="0" w:space="0" w:color="auto"/>
        <w:right w:val="none" w:sz="0" w:space="0" w:color="auto"/>
      </w:divBdr>
    </w:div>
    <w:div w:id="1831676530">
      <w:bodyDiv w:val="1"/>
      <w:marLeft w:val="0"/>
      <w:marRight w:val="0"/>
      <w:marTop w:val="0"/>
      <w:marBottom w:val="0"/>
      <w:divBdr>
        <w:top w:val="none" w:sz="0" w:space="0" w:color="auto"/>
        <w:left w:val="none" w:sz="0" w:space="0" w:color="auto"/>
        <w:bottom w:val="none" w:sz="0" w:space="0" w:color="auto"/>
        <w:right w:val="none" w:sz="0" w:space="0" w:color="auto"/>
      </w:divBdr>
      <w:divsChild>
        <w:div w:id="1109471405">
          <w:marLeft w:val="0"/>
          <w:marRight w:val="0"/>
          <w:marTop w:val="0"/>
          <w:marBottom w:val="0"/>
          <w:divBdr>
            <w:top w:val="none" w:sz="0" w:space="8" w:color="auto"/>
            <w:left w:val="single" w:sz="6" w:space="0" w:color="BBBBBB"/>
            <w:bottom w:val="none" w:sz="0" w:space="0" w:color="auto"/>
            <w:right w:val="none" w:sz="0" w:space="0" w:color="auto"/>
          </w:divBdr>
          <w:divsChild>
            <w:div w:id="1712069402">
              <w:marLeft w:val="0"/>
              <w:marRight w:val="0"/>
              <w:marTop w:val="0"/>
              <w:marBottom w:val="0"/>
              <w:divBdr>
                <w:top w:val="none" w:sz="0" w:space="0" w:color="auto"/>
                <w:left w:val="none" w:sz="0" w:space="0" w:color="auto"/>
                <w:bottom w:val="none" w:sz="0" w:space="0" w:color="auto"/>
                <w:right w:val="none" w:sz="0" w:space="0" w:color="auto"/>
              </w:divBdr>
              <w:divsChild>
                <w:div w:id="1406411100">
                  <w:marLeft w:val="0"/>
                  <w:marRight w:val="0"/>
                  <w:marTop w:val="0"/>
                  <w:marBottom w:val="0"/>
                  <w:divBdr>
                    <w:top w:val="none" w:sz="0" w:space="0" w:color="auto"/>
                    <w:left w:val="none" w:sz="0" w:space="0" w:color="auto"/>
                    <w:bottom w:val="none" w:sz="0" w:space="0" w:color="auto"/>
                    <w:right w:val="none" w:sz="0" w:space="0" w:color="auto"/>
                  </w:divBdr>
                  <w:divsChild>
                    <w:div w:id="775641470">
                      <w:marLeft w:val="0"/>
                      <w:marRight w:val="0"/>
                      <w:marTop w:val="0"/>
                      <w:marBottom w:val="0"/>
                      <w:divBdr>
                        <w:top w:val="none" w:sz="0" w:space="0" w:color="auto"/>
                        <w:left w:val="none" w:sz="0" w:space="0" w:color="auto"/>
                        <w:bottom w:val="none" w:sz="0" w:space="0" w:color="auto"/>
                        <w:right w:val="none" w:sz="0" w:space="0" w:color="auto"/>
                      </w:divBdr>
                      <w:divsChild>
                        <w:div w:id="1667857121">
                          <w:marLeft w:val="0"/>
                          <w:marRight w:val="0"/>
                          <w:marTop w:val="0"/>
                          <w:marBottom w:val="0"/>
                          <w:divBdr>
                            <w:top w:val="none" w:sz="0" w:space="0" w:color="auto"/>
                            <w:left w:val="none" w:sz="0" w:space="0" w:color="auto"/>
                            <w:bottom w:val="none" w:sz="0" w:space="0" w:color="auto"/>
                            <w:right w:val="none" w:sz="0" w:space="0" w:color="auto"/>
                          </w:divBdr>
                          <w:divsChild>
                            <w:div w:id="759179423">
                              <w:marLeft w:val="0"/>
                              <w:marRight w:val="0"/>
                              <w:marTop w:val="0"/>
                              <w:marBottom w:val="0"/>
                              <w:divBdr>
                                <w:top w:val="none" w:sz="0" w:space="0" w:color="auto"/>
                                <w:left w:val="none" w:sz="0" w:space="0" w:color="auto"/>
                                <w:bottom w:val="none" w:sz="0" w:space="0" w:color="auto"/>
                                <w:right w:val="none" w:sz="0" w:space="0" w:color="auto"/>
                              </w:divBdr>
                              <w:divsChild>
                                <w:div w:id="848642224">
                                  <w:marLeft w:val="0"/>
                                  <w:marRight w:val="0"/>
                                  <w:marTop w:val="0"/>
                                  <w:marBottom w:val="0"/>
                                  <w:divBdr>
                                    <w:top w:val="none" w:sz="0" w:space="0" w:color="auto"/>
                                    <w:left w:val="none" w:sz="0" w:space="0" w:color="auto"/>
                                    <w:bottom w:val="none" w:sz="0" w:space="0" w:color="auto"/>
                                    <w:right w:val="none" w:sz="0" w:space="0" w:color="auto"/>
                                  </w:divBdr>
                                  <w:divsChild>
                                    <w:div w:id="17528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4.bp.blogspot.com/-Lrdfxx_e8Po/T4ulWku1reI/AAAAAAAAA6s/tgMUdEU0bS8/s1600/Merged_2.jpg" TargetMode="External"/><Relationship Id="rId13" Type="http://schemas.openxmlformats.org/officeDocument/2006/relationships/image" Target="media/image4.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2.bp.blogspot.com/_8iWtCcGgcH8/SsI3jMZNAsI/AAAAAAAAAY4/eds8tiS3qXQ/s1600-h/CourseTable.PN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2.bp.blogspot.com/-IcfxQsRTMU0/T4ulNj55WaI/AAAAAAAAA6k/vbhS27-4CVw/s1600/Merged_1.jp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4.bp.blogspot.com/_8iWtCcGgcH8/SsI2s5I4_PI/AAAAAAAAAYw/BoZVJXgSlOk/s1600-h/Studenttable.P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3.bp.blogspot.com/_8iWtCcGgcH8/SsI6yM2mTzI/AAAAAAAAAZQ/JL9C1oXewdY/s1600-h/CorrelatedSubquery_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8</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Nidiginti, Prathyusha (Cognizant)</dc:creator>
  <cp:lastModifiedBy>Nidiginti, Prathyusha (Cognizant)</cp:lastModifiedBy>
  <cp:revision>14</cp:revision>
  <dcterms:created xsi:type="dcterms:W3CDTF">2012-07-26T05:55:00Z</dcterms:created>
  <dcterms:modified xsi:type="dcterms:W3CDTF">2012-08-01T08:23:00Z</dcterms:modified>
</cp:coreProperties>
</file>